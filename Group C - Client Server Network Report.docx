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3B2B0" w14:textId="77777777" w:rsidR="00F80F26" w:rsidRPr="00514DA8" w:rsidRDefault="00F80F26" w:rsidP="00F80F26">
      <w:pPr>
        <w:pStyle w:val="Title"/>
        <w:ind w:left="0"/>
        <w:jc w:val="left"/>
        <w:rPr>
          <w:sz w:val="36"/>
          <w:szCs w:val="36"/>
        </w:rPr>
      </w:pPr>
    </w:p>
    <w:p w14:paraId="3DCAE6B3" w14:textId="77777777" w:rsidR="007C038B" w:rsidRPr="00514DA8" w:rsidRDefault="007C038B">
      <w:pPr>
        <w:pStyle w:val="Title"/>
        <w:ind w:left="0"/>
        <w:rPr>
          <w:sz w:val="36"/>
          <w:szCs w:val="36"/>
        </w:rPr>
      </w:pPr>
    </w:p>
    <w:p w14:paraId="2C0135EC" w14:textId="1C9A892D" w:rsidR="00C673FA" w:rsidRPr="00514DA8" w:rsidRDefault="00686519">
      <w:pPr>
        <w:pStyle w:val="Title"/>
        <w:ind w:left="0"/>
        <w:rPr>
          <w:sz w:val="36"/>
          <w:szCs w:val="36"/>
        </w:rPr>
      </w:pPr>
      <w:r>
        <w:rPr>
          <w:sz w:val="36"/>
          <w:szCs w:val="36"/>
        </w:rPr>
        <w:t>Client server network project</w:t>
      </w:r>
    </w:p>
    <w:p w14:paraId="457E70DB" w14:textId="77777777" w:rsidR="00C673FA" w:rsidRPr="00514DA8" w:rsidRDefault="00C673FA">
      <w:pPr>
        <w:widowControl w:val="0"/>
        <w:jc w:val="both"/>
        <w:rPr>
          <w:rFonts w:ascii="Arial" w:hAnsi="Arial" w:cs="Arial"/>
        </w:rPr>
      </w:pPr>
    </w:p>
    <w:p w14:paraId="1EBC5E66" w14:textId="77777777" w:rsidR="00C673FA" w:rsidRPr="00514DA8" w:rsidRDefault="00C673FA">
      <w:pPr>
        <w:widowControl w:val="0"/>
        <w:jc w:val="both"/>
        <w:rPr>
          <w:rFonts w:ascii="Arial" w:hAnsi="Arial" w:cs="Arial"/>
        </w:rPr>
      </w:pPr>
    </w:p>
    <w:p w14:paraId="3B7E248E" w14:textId="77777777" w:rsidR="00C673FA" w:rsidRPr="00514DA8" w:rsidRDefault="00C673FA">
      <w:pPr>
        <w:widowControl w:val="0"/>
        <w:jc w:val="both"/>
        <w:rPr>
          <w:rFonts w:ascii="Arial" w:hAnsi="Arial" w:cs="Arial"/>
          <w:sz w:val="24"/>
        </w:rPr>
      </w:pPr>
    </w:p>
    <w:p w14:paraId="714D2995" w14:textId="77777777" w:rsidR="00C673FA" w:rsidRPr="00514DA8" w:rsidRDefault="00C673FA">
      <w:pPr>
        <w:pStyle w:val="1stpage12"/>
        <w:rPr>
          <w:rFonts w:cs="Arial"/>
        </w:rPr>
      </w:pPr>
      <w:r w:rsidRPr="00514DA8">
        <w:rPr>
          <w:rFonts w:cs="Arial"/>
        </w:rPr>
        <w:t>By</w:t>
      </w:r>
    </w:p>
    <w:p w14:paraId="38413CB4" w14:textId="77777777" w:rsidR="00C673FA" w:rsidRPr="00514DA8" w:rsidRDefault="00C673FA">
      <w:pPr>
        <w:widowControl w:val="0"/>
        <w:tabs>
          <w:tab w:val="center" w:pos="4320"/>
        </w:tabs>
        <w:jc w:val="both"/>
        <w:rPr>
          <w:rFonts w:ascii="Arial" w:hAnsi="Arial" w:cs="Arial"/>
          <w:sz w:val="24"/>
          <w:szCs w:val="28"/>
        </w:rPr>
      </w:pPr>
    </w:p>
    <w:p w14:paraId="39C29DBB" w14:textId="30A8ADFD" w:rsidR="00C673FA" w:rsidRPr="00514DA8" w:rsidRDefault="00D12FC7">
      <w:pPr>
        <w:pStyle w:val="AuthorDate"/>
        <w:rPr>
          <w:rFonts w:cs="Arial"/>
        </w:rPr>
      </w:pPr>
      <w:r>
        <w:rPr>
          <w:rFonts w:cs="Arial"/>
        </w:rPr>
        <w:t>Group C</w:t>
      </w:r>
    </w:p>
    <w:p w14:paraId="7A29EEB0" w14:textId="77777777" w:rsidR="00C673FA" w:rsidRPr="00514DA8" w:rsidRDefault="00C673FA">
      <w:pPr>
        <w:widowControl w:val="0"/>
        <w:jc w:val="both"/>
        <w:rPr>
          <w:rFonts w:ascii="Arial" w:hAnsi="Arial" w:cs="Arial"/>
          <w:b/>
          <w:bCs/>
          <w:sz w:val="24"/>
          <w:szCs w:val="28"/>
        </w:rPr>
      </w:pPr>
    </w:p>
    <w:p w14:paraId="35B6DB63" w14:textId="77777777" w:rsidR="00C673FA" w:rsidRPr="00514DA8" w:rsidRDefault="00C673FA">
      <w:pPr>
        <w:widowControl w:val="0"/>
        <w:jc w:val="both"/>
        <w:rPr>
          <w:rFonts w:ascii="Arial" w:hAnsi="Arial" w:cs="Arial"/>
          <w:sz w:val="24"/>
        </w:rPr>
      </w:pPr>
    </w:p>
    <w:p w14:paraId="430B2BC6" w14:textId="77777777" w:rsidR="00C673FA" w:rsidRPr="00514DA8" w:rsidRDefault="00C673FA">
      <w:pPr>
        <w:widowControl w:val="0"/>
        <w:jc w:val="both"/>
        <w:rPr>
          <w:rFonts w:ascii="Arial" w:hAnsi="Arial" w:cs="Arial"/>
          <w:sz w:val="24"/>
        </w:rPr>
      </w:pPr>
    </w:p>
    <w:p w14:paraId="1E9B175C" w14:textId="77777777" w:rsidR="00C673FA" w:rsidRPr="00514DA8" w:rsidRDefault="00C673FA">
      <w:pPr>
        <w:widowControl w:val="0"/>
        <w:jc w:val="both"/>
        <w:rPr>
          <w:rFonts w:ascii="Arial" w:hAnsi="Arial" w:cs="Arial"/>
          <w:sz w:val="24"/>
        </w:rPr>
      </w:pPr>
    </w:p>
    <w:p w14:paraId="3EDBE263" w14:textId="77777777" w:rsidR="00C673FA" w:rsidRPr="00514DA8" w:rsidRDefault="00C673FA">
      <w:pPr>
        <w:widowControl w:val="0"/>
        <w:jc w:val="both"/>
        <w:rPr>
          <w:rFonts w:ascii="Arial" w:hAnsi="Arial" w:cs="Arial"/>
          <w:sz w:val="24"/>
          <w:szCs w:val="24"/>
        </w:rPr>
      </w:pPr>
    </w:p>
    <w:p w14:paraId="1488D220" w14:textId="77777777" w:rsidR="007279A0" w:rsidRPr="00514DA8" w:rsidRDefault="007279A0">
      <w:pPr>
        <w:widowControl w:val="0"/>
        <w:jc w:val="both"/>
        <w:rPr>
          <w:rFonts w:ascii="Arial" w:hAnsi="Arial" w:cs="Arial"/>
          <w:sz w:val="24"/>
          <w:szCs w:val="24"/>
        </w:rPr>
      </w:pPr>
    </w:p>
    <w:p w14:paraId="5FF1C727" w14:textId="77777777" w:rsidR="00C673FA" w:rsidRPr="00514DA8" w:rsidRDefault="00C673FA">
      <w:pPr>
        <w:widowControl w:val="0"/>
        <w:jc w:val="both"/>
        <w:rPr>
          <w:rFonts w:ascii="Arial" w:hAnsi="Arial" w:cs="Arial"/>
          <w:sz w:val="24"/>
          <w:szCs w:val="24"/>
        </w:rPr>
      </w:pPr>
    </w:p>
    <w:p w14:paraId="5971FF7A" w14:textId="77777777" w:rsidR="00C673FA" w:rsidRPr="00514DA8" w:rsidRDefault="00C673FA">
      <w:pPr>
        <w:widowControl w:val="0"/>
        <w:jc w:val="both"/>
        <w:rPr>
          <w:rFonts w:ascii="Arial" w:hAnsi="Arial" w:cs="Arial"/>
          <w:sz w:val="24"/>
          <w:szCs w:val="24"/>
        </w:rPr>
      </w:pPr>
    </w:p>
    <w:p w14:paraId="0562E322" w14:textId="77777777" w:rsidR="00C673FA" w:rsidRPr="00514DA8" w:rsidRDefault="00C673FA">
      <w:pPr>
        <w:pStyle w:val="1stpage12"/>
        <w:rPr>
          <w:rFonts w:cs="Arial"/>
        </w:rPr>
      </w:pPr>
      <w:r w:rsidRPr="00514DA8">
        <w:rPr>
          <w:rFonts w:cs="Arial"/>
        </w:rPr>
        <w:t>Submitted to</w:t>
      </w:r>
    </w:p>
    <w:p w14:paraId="3DB053D6" w14:textId="77777777" w:rsidR="00C673FA" w:rsidRPr="00514DA8" w:rsidRDefault="00C673FA">
      <w:pPr>
        <w:widowControl w:val="0"/>
        <w:tabs>
          <w:tab w:val="center" w:pos="4320"/>
        </w:tabs>
        <w:jc w:val="both"/>
        <w:rPr>
          <w:rFonts w:ascii="Arial" w:hAnsi="Arial" w:cs="Arial"/>
          <w:sz w:val="24"/>
          <w:szCs w:val="24"/>
        </w:rPr>
      </w:pPr>
      <w:r w:rsidRPr="00514DA8">
        <w:rPr>
          <w:rFonts w:ascii="Arial" w:hAnsi="Arial" w:cs="Arial"/>
          <w:sz w:val="24"/>
          <w:szCs w:val="24"/>
        </w:rPr>
        <w:tab/>
      </w:r>
    </w:p>
    <w:p w14:paraId="308D1355" w14:textId="77777777" w:rsidR="00C673FA" w:rsidRPr="00514DA8" w:rsidRDefault="00C673FA">
      <w:pPr>
        <w:pStyle w:val="Heading1st"/>
        <w:rPr>
          <w:rFonts w:cs="Arial"/>
        </w:rPr>
      </w:pPr>
      <w:r w:rsidRPr="00514DA8">
        <w:rPr>
          <w:rFonts w:cs="Arial"/>
        </w:rPr>
        <w:t>The University of Liverpool</w:t>
      </w:r>
    </w:p>
    <w:p w14:paraId="2F2B6E82" w14:textId="77777777" w:rsidR="00C673FA" w:rsidRPr="00514DA8" w:rsidRDefault="00C673FA">
      <w:pPr>
        <w:widowControl w:val="0"/>
        <w:jc w:val="both"/>
        <w:rPr>
          <w:rFonts w:ascii="Arial" w:hAnsi="Arial" w:cs="Arial"/>
          <w:sz w:val="24"/>
          <w:szCs w:val="24"/>
        </w:rPr>
      </w:pPr>
    </w:p>
    <w:p w14:paraId="303B47C5" w14:textId="77777777" w:rsidR="00C673FA" w:rsidRPr="00514DA8" w:rsidRDefault="00C673FA">
      <w:pPr>
        <w:widowControl w:val="0"/>
        <w:jc w:val="both"/>
        <w:rPr>
          <w:rFonts w:ascii="Arial" w:hAnsi="Arial" w:cs="Arial"/>
          <w:sz w:val="24"/>
          <w:szCs w:val="24"/>
        </w:rPr>
      </w:pPr>
    </w:p>
    <w:p w14:paraId="6D3D2289" w14:textId="77777777" w:rsidR="00C673FA" w:rsidRPr="00514DA8" w:rsidRDefault="00C673FA">
      <w:pPr>
        <w:widowControl w:val="0"/>
        <w:jc w:val="both"/>
        <w:rPr>
          <w:rFonts w:ascii="Arial" w:hAnsi="Arial" w:cs="Arial"/>
          <w:sz w:val="24"/>
          <w:szCs w:val="24"/>
        </w:rPr>
      </w:pPr>
    </w:p>
    <w:p w14:paraId="5D62D708" w14:textId="5D63D237" w:rsidR="00C673FA" w:rsidRPr="00514DA8" w:rsidRDefault="00C673FA">
      <w:pPr>
        <w:pStyle w:val="1stpage12"/>
        <w:rPr>
          <w:rFonts w:cs="Arial"/>
        </w:rPr>
      </w:pPr>
      <w:r w:rsidRPr="00514DA8">
        <w:rPr>
          <w:rFonts w:cs="Arial"/>
        </w:rPr>
        <w:t>MASTER</w:t>
      </w:r>
      <w:r w:rsidR="007279A0" w:rsidRPr="00514DA8">
        <w:rPr>
          <w:rFonts w:cs="Arial"/>
        </w:rPr>
        <w:t>-</w:t>
      </w:r>
      <w:r w:rsidRPr="00514DA8">
        <w:rPr>
          <w:rFonts w:cs="Arial"/>
        </w:rPr>
        <w:t>OF</w:t>
      </w:r>
      <w:r w:rsidR="00D73C54">
        <w:rPr>
          <w:rFonts w:cs="Arial"/>
        </w:rPr>
        <w:t>-COMPUTER-SCIENCE</w:t>
      </w:r>
    </w:p>
    <w:p w14:paraId="33E03216" w14:textId="77777777" w:rsidR="007279A0" w:rsidRPr="00514DA8" w:rsidRDefault="007279A0">
      <w:pPr>
        <w:pStyle w:val="1stpage12"/>
        <w:rPr>
          <w:rFonts w:cs="Arial"/>
        </w:rPr>
      </w:pPr>
    </w:p>
    <w:p w14:paraId="3AEE4A36" w14:textId="77777777" w:rsidR="007279A0" w:rsidRPr="00514DA8" w:rsidRDefault="007279A0">
      <w:pPr>
        <w:pStyle w:val="1stpage12"/>
        <w:rPr>
          <w:rFonts w:cs="Arial"/>
        </w:rPr>
      </w:pPr>
    </w:p>
    <w:p w14:paraId="62A1D9C0" w14:textId="616FB2FE" w:rsidR="007279A0" w:rsidRPr="00514DA8" w:rsidRDefault="009161BE">
      <w:pPr>
        <w:pStyle w:val="1stpage12"/>
        <w:rPr>
          <w:rFonts w:cs="Arial"/>
          <w:i/>
          <w:iCs/>
        </w:rPr>
      </w:pPr>
      <w:r>
        <w:rPr>
          <w:rFonts w:cs="Arial"/>
          <w:i/>
          <w:iCs/>
        </w:rPr>
        <w:t>Software Development in Practice</w:t>
      </w:r>
    </w:p>
    <w:p w14:paraId="762B764F" w14:textId="77777777" w:rsidR="00C673FA" w:rsidRPr="00514DA8" w:rsidRDefault="00C673FA">
      <w:pPr>
        <w:widowControl w:val="0"/>
        <w:jc w:val="both"/>
        <w:rPr>
          <w:rFonts w:ascii="Arial" w:hAnsi="Arial" w:cs="Arial"/>
          <w:sz w:val="24"/>
          <w:szCs w:val="24"/>
        </w:rPr>
      </w:pPr>
    </w:p>
    <w:p w14:paraId="7C66B38D" w14:textId="77777777" w:rsidR="00C673FA" w:rsidRPr="00514DA8" w:rsidRDefault="00C673FA">
      <w:pPr>
        <w:widowControl w:val="0"/>
        <w:jc w:val="both"/>
        <w:rPr>
          <w:rFonts w:ascii="Arial" w:hAnsi="Arial" w:cs="Arial"/>
          <w:sz w:val="24"/>
        </w:rPr>
      </w:pPr>
    </w:p>
    <w:p w14:paraId="0B0315FF" w14:textId="77777777" w:rsidR="00C673FA" w:rsidRPr="00514DA8" w:rsidRDefault="001D4EAA" w:rsidP="001D4EAA">
      <w:pPr>
        <w:pStyle w:val="1stpage12"/>
        <w:rPr>
          <w:rFonts w:cs="Arial"/>
        </w:rPr>
      </w:pPr>
      <w:r w:rsidRPr="00514DA8">
        <w:rPr>
          <w:rFonts w:cs="Arial"/>
        </w:rPr>
        <w:t>Word Count: XXX</w:t>
      </w:r>
    </w:p>
    <w:p w14:paraId="106F8F29" w14:textId="77777777" w:rsidR="00C673FA" w:rsidRPr="00514DA8" w:rsidRDefault="00C673FA">
      <w:pPr>
        <w:widowControl w:val="0"/>
        <w:jc w:val="both"/>
        <w:rPr>
          <w:rFonts w:ascii="Arial" w:hAnsi="Arial" w:cs="Arial"/>
          <w:sz w:val="24"/>
        </w:rPr>
      </w:pPr>
    </w:p>
    <w:p w14:paraId="22D3E23A" w14:textId="77777777" w:rsidR="00C673FA" w:rsidRPr="00514DA8" w:rsidRDefault="00C673FA">
      <w:pPr>
        <w:widowControl w:val="0"/>
        <w:jc w:val="both"/>
        <w:rPr>
          <w:rFonts w:ascii="Arial" w:hAnsi="Arial" w:cs="Arial"/>
          <w:sz w:val="24"/>
        </w:rPr>
      </w:pPr>
    </w:p>
    <w:p w14:paraId="0409861F" w14:textId="77777777" w:rsidR="00C673FA" w:rsidRPr="00514DA8" w:rsidRDefault="00C673FA">
      <w:pPr>
        <w:widowControl w:val="0"/>
        <w:tabs>
          <w:tab w:val="center" w:pos="4320"/>
        </w:tabs>
        <w:jc w:val="center"/>
        <w:rPr>
          <w:rFonts w:ascii="Arial" w:hAnsi="Arial" w:cs="Arial"/>
          <w:sz w:val="24"/>
          <w:szCs w:val="28"/>
        </w:rPr>
      </w:pPr>
    </w:p>
    <w:p w14:paraId="7C6AFA4C" w14:textId="4628B35B" w:rsidR="00C673FA" w:rsidRPr="00514DA8" w:rsidRDefault="00C673FA" w:rsidP="00BF7A28">
      <w:pPr>
        <w:pStyle w:val="AuthorDate"/>
        <w:rPr>
          <w:rFonts w:cs="Arial"/>
        </w:rPr>
      </w:pPr>
      <w:r w:rsidRPr="00514DA8">
        <w:rPr>
          <w:rFonts w:cs="Arial"/>
          <w:sz w:val="24"/>
        </w:rPr>
        <w:br/>
      </w:r>
      <w:r w:rsidR="00E86DCA">
        <w:rPr>
          <w:rFonts w:cs="Arial"/>
        </w:rPr>
        <w:t>09</w:t>
      </w:r>
      <w:r w:rsidR="008C6D5F" w:rsidRPr="00514DA8">
        <w:rPr>
          <w:rFonts w:cs="Arial"/>
        </w:rPr>
        <w:t>/</w:t>
      </w:r>
      <w:r w:rsidR="00E86DCA">
        <w:rPr>
          <w:rFonts w:cs="Arial"/>
        </w:rPr>
        <w:t>Oct</w:t>
      </w:r>
      <w:r w:rsidR="008C6D5F" w:rsidRPr="00514DA8">
        <w:rPr>
          <w:rFonts w:cs="Arial"/>
        </w:rPr>
        <w:t>/</w:t>
      </w:r>
      <w:r w:rsidRPr="00514DA8">
        <w:rPr>
          <w:rFonts w:cs="Arial"/>
        </w:rPr>
        <w:t>20</w:t>
      </w:r>
      <w:r w:rsidR="00E86DCA">
        <w:rPr>
          <w:rFonts w:cs="Arial"/>
        </w:rPr>
        <w:t>23</w:t>
      </w:r>
    </w:p>
    <w:p w14:paraId="2F1127CD" w14:textId="77777777" w:rsidR="00FF4D18" w:rsidRPr="00514DA8" w:rsidRDefault="00FF4D18">
      <w:pPr>
        <w:pStyle w:val="StyleStyleAuthorNote9ptItalicBlueLeft"/>
        <w:rPr>
          <w:color w:val="C45911"/>
          <w:sz w:val="20"/>
        </w:rPr>
      </w:pPr>
    </w:p>
    <w:p w14:paraId="4030B66B" w14:textId="77777777" w:rsidR="0077374A" w:rsidRPr="00514DA8" w:rsidRDefault="0077374A" w:rsidP="00F80F26">
      <w:pPr>
        <w:pStyle w:val="Title"/>
        <w:ind w:left="0"/>
        <w:rPr>
          <w:sz w:val="36"/>
          <w:szCs w:val="36"/>
        </w:rPr>
      </w:pPr>
    </w:p>
    <w:p w14:paraId="27D303A2" w14:textId="77777777" w:rsidR="007C038B" w:rsidRPr="00514DA8" w:rsidRDefault="007C038B" w:rsidP="00F80F26">
      <w:pPr>
        <w:pStyle w:val="Title"/>
        <w:ind w:left="0"/>
        <w:jc w:val="left"/>
        <w:rPr>
          <w:sz w:val="36"/>
          <w:szCs w:val="36"/>
        </w:rPr>
      </w:pPr>
    </w:p>
    <w:p w14:paraId="653F32BE" w14:textId="77777777" w:rsidR="00F80F26" w:rsidRPr="00514DA8" w:rsidRDefault="00F80F26" w:rsidP="00F80F26">
      <w:pPr>
        <w:pStyle w:val="Title"/>
        <w:ind w:left="0"/>
        <w:jc w:val="left"/>
        <w:rPr>
          <w:sz w:val="36"/>
          <w:szCs w:val="36"/>
        </w:rPr>
      </w:pPr>
    </w:p>
    <w:p w14:paraId="448A9B82" w14:textId="77777777" w:rsidR="00797A8B" w:rsidRDefault="00797A8B" w:rsidP="007C038B">
      <w:pPr>
        <w:pStyle w:val="Title"/>
        <w:ind w:left="0"/>
        <w:rPr>
          <w:sz w:val="36"/>
          <w:szCs w:val="36"/>
        </w:rPr>
      </w:pPr>
    </w:p>
    <w:p w14:paraId="147CA711" w14:textId="77777777" w:rsidR="007C038B" w:rsidRPr="00514DA8" w:rsidRDefault="00797A8B" w:rsidP="007C038B">
      <w:pPr>
        <w:pStyle w:val="Title"/>
        <w:ind w:left="0"/>
        <w:rPr>
          <w:sz w:val="36"/>
          <w:szCs w:val="36"/>
        </w:rPr>
      </w:pPr>
      <w:r>
        <w:rPr>
          <w:sz w:val="36"/>
          <w:szCs w:val="36"/>
        </w:rPr>
        <w:t>REPORT</w:t>
      </w:r>
      <w:r w:rsidR="007C038B" w:rsidRPr="00514DA8">
        <w:rPr>
          <w:sz w:val="36"/>
          <w:szCs w:val="36"/>
        </w:rPr>
        <w:t xml:space="preserve"> TITLE</w:t>
      </w:r>
    </w:p>
    <w:p w14:paraId="0D21ECAE" w14:textId="77777777" w:rsidR="0077374A" w:rsidRPr="00514DA8" w:rsidRDefault="0077374A" w:rsidP="0077374A">
      <w:pPr>
        <w:widowControl w:val="0"/>
        <w:jc w:val="both"/>
        <w:rPr>
          <w:rFonts w:ascii="Arial" w:hAnsi="Arial" w:cs="Arial"/>
        </w:rPr>
      </w:pPr>
    </w:p>
    <w:p w14:paraId="698176D9" w14:textId="77777777" w:rsidR="0077374A" w:rsidRPr="00514DA8" w:rsidRDefault="0077374A" w:rsidP="0077374A">
      <w:pPr>
        <w:widowControl w:val="0"/>
        <w:jc w:val="both"/>
        <w:rPr>
          <w:rFonts w:ascii="Arial" w:hAnsi="Arial" w:cs="Arial"/>
        </w:rPr>
      </w:pPr>
    </w:p>
    <w:p w14:paraId="26B9400B" w14:textId="77777777" w:rsidR="0077374A" w:rsidRPr="00514DA8" w:rsidRDefault="0077374A" w:rsidP="0077374A">
      <w:pPr>
        <w:widowControl w:val="0"/>
        <w:jc w:val="both"/>
        <w:rPr>
          <w:rFonts w:ascii="Arial" w:hAnsi="Arial" w:cs="Arial"/>
          <w:sz w:val="24"/>
        </w:rPr>
      </w:pPr>
    </w:p>
    <w:p w14:paraId="2BDABE57" w14:textId="77777777" w:rsidR="0077374A" w:rsidRPr="00514DA8" w:rsidRDefault="0077374A" w:rsidP="0077374A">
      <w:pPr>
        <w:pStyle w:val="1stpage12"/>
        <w:rPr>
          <w:rFonts w:cs="Arial"/>
        </w:rPr>
      </w:pPr>
    </w:p>
    <w:p w14:paraId="01C4C901" w14:textId="77777777" w:rsidR="0077374A" w:rsidRPr="00514DA8" w:rsidRDefault="0077374A" w:rsidP="0077374A">
      <w:pPr>
        <w:pStyle w:val="1stpage12"/>
        <w:rPr>
          <w:rFonts w:cs="Arial"/>
        </w:rPr>
      </w:pPr>
    </w:p>
    <w:p w14:paraId="755FE415" w14:textId="77777777" w:rsidR="0077374A" w:rsidRPr="00514DA8" w:rsidRDefault="0077374A" w:rsidP="0077374A">
      <w:pPr>
        <w:widowControl w:val="0"/>
        <w:jc w:val="both"/>
        <w:rPr>
          <w:rFonts w:ascii="Arial" w:hAnsi="Arial" w:cs="Arial"/>
          <w:b/>
          <w:bCs/>
          <w:sz w:val="24"/>
          <w:szCs w:val="28"/>
        </w:rPr>
      </w:pPr>
    </w:p>
    <w:p w14:paraId="7ABDE6B9" w14:textId="77777777" w:rsidR="0077374A" w:rsidRPr="00514DA8" w:rsidRDefault="0077374A" w:rsidP="0077374A">
      <w:pPr>
        <w:widowControl w:val="0"/>
        <w:jc w:val="both"/>
        <w:rPr>
          <w:rFonts w:ascii="Arial" w:hAnsi="Arial" w:cs="Arial"/>
          <w:sz w:val="24"/>
        </w:rPr>
      </w:pPr>
    </w:p>
    <w:p w14:paraId="62494A1B" w14:textId="77777777" w:rsidR="0077374A" w:rsidRPr="00514DA8" w:rsidRDefault="0077374A" w:rsidP="0077374A">
      <w:pPr>
        <w:widowControl w:val="0"/>
        <w:jc w:val="both"/>
        <w:rPr>
          <w:rFonts w:ascii="Arial" w:hAnsi="Arial" w:cs="Arial"/>
          <w:sz w:val="24"/>
        </w:rPr>
      </w:pPr>
    </w:p>
    <w:p w14:paraId="30ACD43D" w14:textId="77777777" w:rsidR="0077374A" w:rsidRPr="00514DA8" w:rsidRDefault="0077374A" w:rsidP="0077374A">
      <w:pPr>
        <w:widowControl w:val="0"/>
        <w:jc w:val="both"/>
        <w:rPr>
          <w:rFonts w:ascii="Arial" w:hAnsi="Arial" w:cs="Arial"/>
          <w:sz w:val="24"/>
        </w:rPr>
      </w:pPr>
    </w:p>
    <w:p w14:paraId="7156E73F" w14:textId="77777777" w:rsidR="0077374A" w:rsidRPr="00514DA8" w:rsidRDefault="0077374A" w:rsidP="0077374A">
      <w:pPr>
        <w:widowControl w:val="0"/>
        <w:jc w:val="both"/>
        <w:rPr>
          <w:rFonts w:ascii="Arial" w:hAnsi="Arial" w:cs="Arial"/>
          <w:sz w:val="24"/>
          <w:szCs w:val="24"/>
        </w:rPr>
      </w:pPr>
    </w:p>
    <w:p w14:paraId="2DF259D8" w14:textId="77777777" w:rsidR="0077374A" w:rsidRPr="00514DA8" w:rsidRDefault="0077374A" w:rsidP="0077374A">
      <w:pPr>
        <w:widowControl w:val="0"/>
        <w:jc w:val="both"/>
        <w:rPr>
          <w:rFonts w:ascii="Arial" w:hAnsi="Arial" w:cs="Arial"/>
          <w:sz w:val="24"/>
          <w:szCs w:val="24"/>
        </w:rPr>
      </w:pPr>
    </w:p>
    <w:p w14:paraId="456D73FB" w14:textId="77777777" w:rsidR="0077374A" w:rsidRPr="00514DA8" w:rsidRDefault="0077374A" w:rsidP="0077374A">
      <w:pPr>
        <w:widowControl w:val="0"/>
        <w:jc w:val="both"/>
        <w:rPr>
          <w:rFonts w:ascii="Arial" w:hAnsi="Arial" w:cs="Arial"/>
          <w:sz w:val="24"/>
          <w:szCs w:val="24"/>
        </w:rPr>
      </w:pPr>
    </w:p>
    <w:p w14:paraId="13074D16" w14:textId="77777777" w:rsidR="0077374A" w:rsidRPr="00514DA8" w:rsidRDefault="0077374A" w:rsidP="0077374A">
      <w:pPr>
        <w:pStyle w:val="1stpage12"/>
        <w:rPr>
          <w:rFonts w:cs="Arial"/>
        </w:rPr>
      </w:pPr>
      <w:r w:rsidRPr="00514DA8">
        <w:rPr>
          <w:rFonts w:cs="Arial"/>
        </w:rPr>
        <w:t>Submitted to</w:t>
      </w:r>
    </w:p>
    <w:p w14:paraId="1A2503DC" w14:textId="77777777" w:rsidR="0077374A" w:rsidRPr="00514DA8" w:rsidRDefault="0077374A" w:rsidP="0077374A">
      <w:pPr>
        <w:widowControl w:val="0"/>
        <w:tabs>
          <w:tab w:val="center" w:pos="4320"/>
        </w:tabs>
        <w:jc w:val="both"/>
        <w:rPr>
          <w:rFonts w:ascii="Arial" w:hAnsi="Arial" w:cs="Arial"/>
          <w:sz w:val="24"/>
          <w:szCs w:val="24"/>
        </w:rPr>
      </w:pPr>
      <w:r w:rsidRPr="00514DA8">
        <w:rPr>
          <w:rFonts w:ascii="Arial" w:hAnsi="Arial" w:cs="Arial"/>
          <w:sz w:val="24"/>
          <w:szCs w:val="24"/>
        </w:rPr>
        <w:tab/>
      </w:r>
    </w:p>
    <w:p w14:paraId="1911D19C" w14:textId="77777777" w:rsidR="0077374A" w:rsidRPr="00514DA8" w:rsidRDefault="0077374A" w:rsidP="0077374A">
      <w:pPr>
        <w:pStyle w:val="Heading1st"/>
        <w:rPr>
          <w:rFonts w:cs="Arial"/>
        </w:rPr>
      </w:pPr>
      <w:r w:rsidRPr="00514DA8">
        <w:rPr>
          <w:rFonts w:cs="Arial"/>
        </w:rPr>
        <w:t>The University of Liverpool</w:t>
      </w:r>
    </w:p>
    <w:p w14:paraId="5BA31A79" w14:textId="77777777" w:rsidR="0077374A" w:rsidRPr="00514DA8" w:rsidRDefault="0077374A" w:rsidP="0077374A">
      <w:pPr>
        <w:widowControl w:val="0"/>
        <w:jc w:val="both"/>
        <w:rPr>
          <w:rFonts w:ascii="Arial" w:hAnsi="Arial" w:cs="Arial"/>
          <w:sz w:val="24"/>
          <w:szCs w:val="24"/>
        </w:rPr>
      </w:pPr>
    </w:p>
    <w:p w14:paraId="1B3B74C4" w14:textId="77777777" w:rsidR="0077374A" w:rsidRPr="00514DA8" w:rsidRDefault="0077374A" w:rsidP="0077374A">
      <w:pPr>
        <w:widowControl w:val="0"/>
        <w:jc w:val="both"/>
        <w:rPr>
          <w:rFonts w:ascii="Arial" w:hAnsi="Arial" w:cs="Arial"/>
          <w:sz w:val="24"/>
          <w:szCs w:val="24"/>
        </w:rPr>
      </w:pPr>
    </w:p>
    <w:p w14:paraId="52FB50C1" w14:textId="77777777" w:rsidR="0077374A" w:rsidRPr="00514DA8" w:rsidRDefault="0077374A" w:rsidP="0077374A">
      <w:pPr>
        <w:widowControl w:val="0"/>
        <w:jc w:val="both"/>
        <w:rPr>
          <w:rFonts w:ascii="Arial" w:hAnsi="Arial" w:cs="Arial"/>
          <w:sz w:val="24"/>
          <w:szCs w:val="24"/>
        </w:rPr>
      </w:pPr>
    </w:p>
    <w:p w14:paraId="0E55D5E1" w14:textId="77777777" w:rsidR="007C038B" w:rsidRPr="00514DA8" w:rsidRDefault="007C038B" w:rsidP="007C038B">
      <w:pPr>
        <w:pStyle w:val="1stpage12"/>
        <w:rPr>
          <w:rFonts w:cs="Arial"/>
        </w:rPr>
      </w:pPr>
    </w:p>
    <w:p w14:paraId="0DFAE372" w14:textId="77777777" w:rsidR="007C038B" w:rsidRPr="00514DA8" w:rsidRDefault="007C038B" w:rsidP="007C038B">
      <w:pPr>
        <w:pStyle w:val="1stpage12"/>
        <w:rPr>
          <w:rFonts w:cs="Arial"/>
        </w:rPr>
      </w:pPr>
    </w:p>
    <w:p w14:paraId="6CF4438F" w14:textId="77777777" w:rsidR="007C038B" w:rsidRPr="00514DA8" w:rsidRDefault="007C038B" w:rsidP="007C038B">
      <w:pPr>
        <w:pStyle w:val="1stpage12"/>
        <w:rPr>
          <w:rFonts w:cs="Arial"/>
        </w:rPr>
      </w:pPr>
    </w:p>
    <w:p w14:paraId="71D0B929" w14:textId="77777777" w:rsidR="007C038B" w:rsidRPr="00514DA8" w:rsidRDefault="007C038B" w:rsidP="007C038B">
      <w:pPr>
        <w:pStyle w:val="1stpage12"/>
        <w:rPr>
          <w:rFonts w:cs="Arial"/>
        </w:rPr>
      </w:pPr>
    </w:p>
    <w:p w14:paraId="6F5C4F9B" w14:textId="77777777" w:rsidR="007C038B" w:rsidRPr="00514DA8" w:rsidRDefault="007C038B" w:rsidP="007C038B">
      <w:pPr>
        <w:pStyle w:val="1stpage12"/>
        <w:rPr>
          <w:rFonts w:cs="Arial"/>
        </w:rPr>
      </w:pPr>
    </w:p>
    <w:p w14:paraId="4366D4EF" w14:textId="77777777" w:rsidR="007C038B" w:rsidRPr="00514DA8" w:rsidRDefault="007C038B" w:rsidP="007C038B">
      <w:pPr>
        <w:pStyle w:val="1stpage12"/>
        <w:rPr>
          <w:rFonts w:cs="Arial"/>
        </w:rPr>
      </w:pPr>
    </w:p>
    <w:p w14:paraId="5B03B6C1" w14:textId="77777777" w:rsidR="0077374A" w:rsidRPr="00514DA8" w:rsidRDefault="0077374A" w:rsidP="0077374A">
      <w:pPr>
        <w:widowControl w:val="0"/>
        <w:jc w:val="both"/>
        <w:rPr>
          <w:rFonts w:ascii="Arial" w:hAnsi="Arial" w:cs="Arial"/>
          <w:sz w:val="24"/>
          <w:szCs w:val="24"/>
        </w:rPr>
      </w:pPr>
    </w:p>
    <w:p w14:paraId="3886F377" w14:textId="77777777" w:rsidR="0077374A" w:rsidRPr="00514DA8" w:rsidRDefault="0077374A" w:rsidP="0077374A">
      <w:pPr>
        <w:widowControl w:val="0"/>
        <w:jc w:val="both"/>
        <w:rPr>
          <w:rFonts w:ascii="Arial" w:hAnsi="Arial" w:cs="Arial"/>
          <w:sz w:val="24"/>
        </w:rPr>
      </w:pPr>
    </w:p>
    <w:p w14:paraId="2C36DE8B" w14:textId="77777777" w:rsidR="0077374A" w:rsidRPr="00514DA8" w:rsidRDefault="0077374A" w:rsidP="0077374A">
      <w:pPr>
        <w:widowControl w:val="0"/>
        <w:jc w:val="both"/>
        <w:rPr>
          <w:rFonts w:ascii="Arial" w:hAnsi="Arial" w:cs="Arial"/>
          <w:sz w:val="24"/>
        </w:rPr>
      </w:pPr>
    </w:p>
    <w:p w14:paraId="50044AD2" w14:textId="77777777" w:rsidR="0077374A" w:rsidRPr="00514DA8" w:rsidRDefault="0077374A" w:rsidP="0077374A">
      <w:pPr>
        <w:widowControl w:val="0"/>
        <w:jc w:val="both"/>
        <w:rPr>
          <w:rFonts w:ascii="Arial" w:hAnsi="Arial" w:cs="Arial"/>
          <w:sz w:val="24"/>
        </w:rPr>
      </w:pPr>
    </w:p>
    <w:p w14:paraId="4FB72956" w14:textId="77777777" w:rsidR="0077374A" w:rsidRPr="00514DA8" w:rsidRDefault="0077374A" w:rsidP="0077374A">
      <w:pPr>
        <w:widowControl w:val="0"/>
        <w:jc w:val="both"/>
        <w:rPr>
          <w:rFonts w:ascii="Arial" w:hAnsi="Arial" w:cs="Arial"/>
          <w:sz w:val="24"/>
        </w:rPr>
      </w:pPr>
    </w:p>
    <w:p w14:paraId="40B9BA49" w14:textId="77777777" w:rsidR="0077374A" w:rsidRPr="00514DA8" w:rsidRDefault="0077374A" w:rsidP="0077374A">
      <w:pPr>
        <w:widowControl w:val="0"/>
        <w:jc w:val="both"/>
        <w:rPr>
          <w:rFonts w:ascii="Arial" w:hAnsi="Arial" w:cs="Arial"/>
          <w:sz w:val="24"/>
        </w:rPr>
      </w:pPr>
    </w:p>
    <w:p w14:paraId="302C4788" w14:textId="77777777" w:rsidR="001D4EAA" w:rsidRPr="00514DA8" w:rsidRDefault="001D4EAA" w:rsidP="001D4EAA">
      <w:pPr>
        <w:pStyle w:val="1stpage12"/>
        <w:rPr>
          <w:rFonts w:cs="Arial"/>
        </w:rPr>
      </w:pPr>
      <w:r w:rsidRPr="00514DA8">
        <w:rPr>
          <w:rFonts w:cs="Arial"/>
        </w:rPr>
        <w:t>Word Count: XXX</w:t>
      </w:r>
    </w:p>
    <w:p w14:paraId="2DC0EB0C" w14:textId="77777777" w:rsidR="0077374A" w:rsidRPr="00514DA8" w:rsidRDefault="0077374A" w:rsidP="0077374A">
      <w:pPr>
        <w:widowControl w:val="0"/>
        <w:jc w:val="both"/>
        <w:rPr>
          <w:rFonts w:ascii="Arial" w:hAnsi="Arial" w:cs="Arial"/>
          <w:sz w:val="24"/>
        </w:rPr>
      </w:pPr>
    </w:p>
    <w:p w14:paraId="5D05FF81" w14:textId="77777777" w:rsidR="0077374A" w:rsidRPr="00514DA8" w:rsidRDefault="0077374A" w:rsidP="0077374A">
      <w:pPr>
        <w:widowControl w:val="0"/>
        <w:tabs>
          <w:tab w:val="center" w:pos="4320"/>
        </w:tabs>
        <w:jc w:val="center"/>
        <w:rPr>
          <w:rFonts w:ascii="Arial" w:hAnsi="Arial" w:cs="Arial"/>
          <w:sz w:val="24"/>
          <w:szCs w:val="28"/>
        </w:rPr>
      </w:pPr>
    </w:p>
    <w:p w14:paraId="4A27D107" w14:textId="6ECCF6C6" w:rsidR="005A66AA" w:rsidRDefault="0077374A" w:rsidP="0015101F">
      <w:pPr>
        <w:pStyle w:val="AuthorDate"/>
        <w:rPr>
          <w:rFonts w:cs="Arial"/>
        </w:rPr>
      </w:pPr>
      <w:r w:rsidRPr="00514DA8">
        <w:rPr>
          <w:rFonts w:cs="Arial"/>
          <w:sz w:val="24"/>
        </w:rPr>
        <w:br/>
      </w:r>
      <w:r w:rsidR="00E86DCA">
        <w:rPr>
          <w:rFonts w:cs="Arial"/>
        </w:rPr>
        <w:t>09</w:t>
      </w:r>
      <w:r w:rsidRPr="00514DA8">
        <w:rPr>
          <w:rFonts w:cs="Arial"/>
        </w:rPr>
        <w:t>/</w:t>
      </w:r>
      <w:r w:rsidR="00E86DCA">
        <w:rPr>
          <w:rFonts w:cs="Arial"/>
        </w:rPr>
        <w:t>Oct</w:t>
      </w:r>
      <w:r w:rsidRPr="00514DA8">
        <w:rPr>
          <w:rFonts w:cs="Arial"/>
        </w:rPr>
        <w:t>/20</w:t>
      </w:r>
      <w:r w:rsidR="00E86DCA">
        <w:rPr>
          <w:rFonts w:cs="Arial"/>
        </w:rPr>
        <w:t>23</w:t>
      </w:r>
    </w:p>
    <w:p w14:paraId="748AD939" w14:textId="77777777" w:rsidR="005A66AA" w:rsidRDefault="005A66AA" w:rsidP="0015101F">
      <w:pPr>
        <w:pStyle w:val="AuthorDate"/>
        <w:rPr>
          <w:rFonts w:cs="Arial"/>
        </w:rPr>
        <w:sectPr w:rsidR="005A66AA" w:rsidSect="00F97C43">
          <w:footerReference w:type="default" r:id="rId11"/>
          <w:endnotePr>
            <w:numFmt w:val="lowerLetter"/>
          </w:endnotePr>
          <w:pgSz w:w="11907" w:h="16840" w:code="9"/>
          <w:pgMar w:top="1440" w:right="2160" w:bottom="1440" w:left="1797" w:header="720" w:footer="720" w:gutter="0"/>
          <w:pgNumType w:start="1"/>
          <w:cols w:space="720"/>
          <w:docGrid w:linePitch="272"/>
        </w:sectPr>
      </w:pPr>
    </w:p>
    <w:p w14:paraId="0DBC5E30" w14:textId="77777777" w:rsidR="00797A8B" w:rsidRDefault="00797A8B" w:rsidP="0015101F">
      <w:pPr>
        <w:pStyle w:val="AuthorDate"/>
        <w:rPr>
          <w:rFonts w:cs="Arial"/>
          <w:b w:val="0"/>
          <w:bCs w:val="0"/>
        </w:rPr>
      </w:pPr>
    </w:p>
    <w:p w14:paraId="0E76224B" w14:textId="77777777" w:rsidR="00C673FA" w:rsidRPr="00797A8B" w:rsidRDefault="00C673FA" w:rsidP="0015101F">
      <w:pPr>
        <w:pStyle w:val="AuthorDate"/>
        <w:rPr>
          <w:rFonts w:cs="Arial"/>
        </w:rPr>
      </w:pPr>
      <w:r w:rsidRPr="00797A8B">
        <w:rPr>
          <w:rFonts w:cs="Arial"/>
        </w:rPr>
        <w:t>TABLE OF CONTENTS</w:t>
      </w:r>
    </w:p>
    <w:p w14:paraId="650E5C54" w14:textId="77777777" w:rsidR="00C673FA" w:rsidRPr="00514DA8" w:rsidRDefault="00C673FA">
      <w:pPr>
        <w:keepNext/>
        <w:ind w:firstLine="2160"/>
        <w:jc w:val="both"/>
        <w:rPr>
          <w:rFonts w:ascii="Arial" w:hAnsi="Arial" w:cs="Arial"/>
        </w:rPr>
      </w:pPr>
    </w:p>
    <w:p w14:paraId="72F8EE7C" w14:textId="77777777" w:rsidR="00C673FA" w:rsidRPr="00514DA8" w:rsidRDefault="00C673FA">
      <w:pPr>
        <w:keepNext/>
        <w:tabs>
          <w:tab w:val="right" w:pos="8280"/>
        </w:tabs>
        <w:jc w:val="both"/>
        <w:rPr>
          <w:rFonts w:ascii="Arial" w:hAnsi="Arial" w:cs="Arial"/>
          <w:sz w:val="24"/>
          <w:szCs w:val="24"/>
        </w:rPr>
      </w:pPr>
      <w:r w:rsidRPr="00514DA8">
        <w:rPr>
          <w:rFonts w:ascii="Arial" w:hAnsi="Arial" w:cs="Arial"/>
          <w:sz w:val="24"/>
          <w:szCs w:val="24"/>
        </w:rPr>
        <w:tab/>
        <w:t>Page</w:t>
      </w:r>
    </w:p>
    <w:p w14:paraId="440A48F2" w14:textId="14B953CC" w:rsidR="009C106A" w:rsidRDefault="009152C0">
      <w:pPr>
        <w:pStyle w:val="TOC1"/>
        <w:rPr>
          <w:rFonts w:ascii="Calibri" w:hAnsi="Calibri" w:cs="Times New Roman"/>
          <w:b w:val="0"/>
          <w:bCs w:val="0"/>
          <w:color w:val="auto"/>
          <w:kern w:val="2"/>
          <w:sz w:val="22"/>
          <w:szCs w:val="22"/>
          <w:lang w:val="en-GB" w:eastAsia="en-GB" w:bidi="ar-SA"/>
        </w:rPr>
      </w:pPr>
      <w:r w:rsidRPr="00797A8B">
        <w:rPr>
          <w:rFonts w:ascii="Arial" w:hAnsi="Arial"/>
          <w:b w:val="0"/>
          <w:szCs w:val="22"/>
        </w:rPr>
        <w:fldChar w:fldCharType="begin"/>
      </w:r>
      <w:r w:rsidRPr="00797A8B">
        <w:rPr>
          <w:rFonts w:ascii="Arial" w:hAnsi="Arial"/>
          <w:b w:val="0"/>
          <w:szCs w:val="22"/>
        </w:rPr>
        <w:instrText xml:space="preserve"> TOC \o "1-3" \h \z \u </w:instrText>
      </w:r>
      <w:r w:rsidRPr="00797A8B">
        <w:rPr>
          <w:rFonts w:ascii="Arial" w:hAnsi="Arial"/>
          <w:b w:val="0"/>
          <w:szCs w:val="22"/>
        </w:rPr>
        <w:fldChar w:fldCharType="separate"/>
      </w:r>
      <w:hyperlink w:anchor="_Toc147156570" w:history="1">
        <w:r w:rsidR="009C106A" w:rsidRPr="008401AD">
          <w:rPr>
            <w:rStyle w:val="Hyperlink"/>
            <w:rFonts w:ascii="Arial" w:hAnsi="Arial"/>
          </w:rPr>
          <w:t>Chapter 1. Introduction</w:t>
        </w:r>
        <w:r w:rsidR="009C106A">
          <w:rPr>
            <w:webHidden/>
          </w:rPr>
          <w:tab/>
        </w:r>
        <w:r w:rsidR="009C106A">
          <w:rPr>
            <w:webHidden/>
          </w:rPr>
          <w:fldChar w:fldCharType="begin"/>
        </w:r>
        <w:r w:rsidR="009C106A">
          <w:rPr>
            <w:webHidden/>
          </w:rPr>
          <w:instrText xml:space="preserve"> PAGEREF _Toc147156570 \h </w:instrText>
        </w:r>
        <w:r w:rsidR="009C106A">
          <w:rPr>
            <w:webHidden/>
          </w:rPr>
        </w:r>
        <w:r w:rsidR="009C106A">
          <w:rPr>
            <w:webHidden/>
          </w:rPr>
          <w:fldChar w:fldCharType="separate"/>
        </w:r>
        <w:r w:rsidR="009C106A">
          <w:rPr>
            <w:webHidden/>
          </w:rPr>
          <w:t>2</w:t>
        </w:r>
        <w:r w:rsidR="009C106A">
          <w:rPr>
            <w:webHidden/>
          </w:rPr>
          <w:fldChar w:fldCharType="end"/>
        </w:r>
      </w:hyperlink>
    </w:p>
    <w:p w14:paraId="599D49F3" w14:textId="3AFAA071" w:rsidR="009C106A" w:rsidRDefault="00000000">
      <w:pPr>
        <w:pStyle w:val="TOC1"/>
        <w:rPr>
          <w:rFonts w:ascii="Calibri" w:hAnsi="Calibri" w:cs="Times New Roman"/>
          <w:b w:val="0"/>
          <w:bCs w:val="0"/>
          <w:color w:val="auto"/>
          <w:kern w:val="2"/>
          <w:sz w:val="22"/>
          <w:szCs w:val="22"/>
          <w:lang w:val="en-GB" w:eastAsia="en-GB" w:bidi="ar-SA"/>
        </w:rPr>
      </w:pPr>
      <w:hyperlink w:anchor="_Toc147156571" w:history="1">
        <w:r w:rsidR="009C106A" w:rsidRPr="008401AD">
          <w:rPr>
            <w:rStyle w:val="Hyperlink"/>
            <w:rFonts w:ascii="Arial" w:hAnsi="Arial"/>
          </w:rPr>
          <w:t>Chapter 2. Solution Overview</w:t>
        </w:r>
        <w:r w:rsidR="009C106A">
          <w:rPr>
            <w:webHidden/>
          </w:rPr>
          <w:tab/>
        </w:r>
        <w:r w:rsidR="009C106A">
          <w:rPr>
            <w:webHidden/>
          </w:rPr>
          <w:fldChar w:fldCharType="begin"/>
        </w:r>
        <w:r w:rsidR="009C106A">
          <w:rPr>
            <w:webHidden/>
          </w:rPr>
          <w:instrText xml:space="preserve"> PAGEREF _Toc147156571 \h </w:instrText>
        </w:r>
        <w:r w:rsidR="009C106A">
          <w:rPr>
            <w:webHidden/>
          </w:rPr>
        </w:r>
        <w:r w:rsidR="009C106A">
          <w:rPr>
            <w:webHidden/>
          </w:rPr>
          <w:fldChar w:fldCharType="separate"/>
        </w:r>
        <w:r w:rsidR="009C106A">
          <w:rPr>
            <w:webHidden/>
          </w:rPr>
          <w:t>3</w:t>
        </w:r>
        <w:r w:rsidR="009C106A">
          <w:rPr>
            <w:webHidden/>
          </w:rPr>
          <w:fldChar w:fldCharType="end"/>
        </w:r>
      </w:hyperlink>
    </w:p>
    <w:p w14:paraId="022AC78C" w14:textId="68D6C9D4" w:rsidR="009C106A" w:rsidRDefault="00000000">
      <w:pPr>
        <w:pStyle w:val="TOC2"/>
        <w:rPr>
          <w:rFonts w:ascii="Calibri" w:hAnsi="Calibri"/>
          <w:b w:val="0"/>
          <w:kern w:val="2"/>
          <w:szCs w:val="22"/>
          <w:lang w:val="en-GB" w:eastAsia="en-GB"/>
        </w:rPr>
      </w:pPr>
      <w:hyperlink w:anchor="_Toc147156572" w:history="1">
        <w:r w:rsidR="009C106A" w:rsidRPr="008401AD">
          <w:rPr>
            <w:rStyle w:val="Hyperlink"/>
            <w:rFonts w:ascii="Arial" w:hAnsi="Arial" w:cs="Arial"/>
            <w:lang w:bidi="he-IL"/>
          </w:rPr>
          <w:t>2.1</w:t>
        </w:r>
        <w:r w:rsidR="009C106A">
          <w:rPr>
            <w:rFonts w:ascii="Calibri" w:hAnsi="Calibri"/>
            <w:b w:val="0"/>
            <w:kern w:val="2"/>
            <w:szCs w:val="22"/>
            <w:lang w:val="en-GB" w:eastAsia="en-GB"/>
          </w:rPr>
          <w:tab/>
        </w:r>
        <w:r w:rsidR="009C106A" w:rsidRPr="008401AD">
          <w:rPr>
            <w:rStyle w:val="Hyperlink"/>
            <w:rFonts w:ascii="Arial" w:hAnsi="Arial" w:cs="Arial"/>
            <w:lang w:bidi="he-IL"/>
          </w:rPr>
          <w:t>Solution overview</w:t>
        </w:r>
        <w:r w:rsidR="009C106A">
          <w:rPr>
            <w:webHidden/>
          </w:rPr>
          <w:tab/>
        </w:r>
        <w:r w:rsidR="009C106A">
          <w:rPr>
            <w:webHidden/>
          </w:rPr>
          <w:fldChar w:fldCharType="begin"/>
        </w:r>
        <w:r w:rsidR="009C106A">
          <w:rPr>
            <w:webHidden/>
          </w:rPr>
          <w:instrText xml:space="preserve"> PAGEREF _Toc147156572 \h </w:instrText>
        </w:r>
        <w:r w:rsidR="009C106A">
          <w:rPr>
            <w:webHidden/>
          </w:rPr>
        </w:r>
        <w:r w:rsidR="009C106A">
          <w:rPr>
            <w:webHidden/>
          </w:rPr>
          <w:fldChar w:fldCharType="separate"/>
        </w:r>
        <w:r w:rsidR="009C106A">
          <w:rPr>
            <w:webHidden/>
          </w:rPr>
          <w:t>3</w:t>
        </w:r>
        <w:r w:rsidR="009C106A">
          <w:rPr>
            <w:webHidden/>
          </w:rPr>
          <w:fldChar w:fldCharType="end"/>
        </w:r>
      </w:hyperlink>
    </w:p>
    <w:p w14:paraId="3E35F849" w14:textId="4FA80B7A" w:rsidR="009C106A" w:rsidRDefault="00000000">
      <w:pPr>
        <w:pStyle w:val="TOC2"/>
        <w:rPr>
          <w:rFonts w:ascii="Calibri" w:hAnsi="Calibri"/>
          <w:b w:val="0"/>
          <w:kern w:val="2"/>
          <w:szCs w:val="22"/>
          <w:lang w:val="en-GB" w:eastAsia="en-GB"/>
        </w:rPr>
      </w:pPr>
      <w:hyperlink w:anchor="_Toc147156573" w:history="1">
        <w:r w:rsidR="009C106A" w:rsidRPr="008401AD">
          <w:rPr>
            <w:rStyle w:val="Hyperlink"/>
            <w:rFonts w:ascii="Arial" w:hAnsi="Arial" w:cs="Arial"/>
            <w:lang w:bidi="he-IL"/>
          </w:rPr>
          <w:t>2.2</w:t>
        </w:r>
        <w:r w:rsidR="009C106A">
          <w:rPr>
            <w:rFonts w:ascii="Calibri" w:hAnsi="Calibri"/>
            <w:b w:val="0"/>
            <w:kern w:val="2"/>
            <w:szCs w:val="22"/>
            <w:lang w:val="en-GB" w:eastAsia="en-GB"/>
          </w:rPr>
          <w:tab/>
        </w:r>
        <w:r w:rsidR="009C106A" w:rsidRPr="008401AD">
          <w:rPr>
            <w:rStyle w:val="Hyperlink"/>
            <w:rFonts w:ascii="Arial" w:hAnsi="Arial" w:cs="Arial"/>
            <w:lang w:bidi="he-IL"/>
          </w:rPr>
          <w:t>Technical Flow</w:t>
        </w:r>
        <w:r w:rsidR="009C106A">
          <w:rPr>
            <w:webHidden/>
          </w:rPr>
          <w:tab/>
        </w:r>
        <w:r w:rsidR="009C106A">
          <w:rPr>
            <w:webHidden/>
          </w:rPr>
          <w:fldChar w:fldCharType="begin"/>
        </w:r>
        <w:r w:rsidR="009C106A">
          <w:rPr>
            <w:webHidden/>
          </w:rPr>
          <w:instrText xml:space="preserve"> PAGEREF _Toc147156573 \h </w:instrText>
        </w:r>
        <w:r w:rsidR="009C106A">
          <w:rPr>
            <w:webHidden/>
          </w:rPr>
        </w:r>
        <w:r w:rsidR="009C106A">
          <w:rPr>
            <w:webHidden/>
          </w:rPr>
          <w:fldChar w:fldCharType="separate"/>
        </w:r>
        <w:r w:rsidR="009C106A">
          <w:rPr>
            <w:webHidden/>
          </w:rPr>
          <w:t>4</w:t>
        </w:r>
        <w:r w:rsidR="009C106A">
          <w:rPr>
            <w:webHidden/>
          </w:rPr>
          <w:fldChar w:fldCharType="end"/>
        </w:r>
      </w:hyperlink>
    </w:p>
    <w:p w14:paraId="3782EBBA" w14:textId="29DA0526" w:rsidR="009C106A" w:rsidRDefault="00000000">
      <w:pPr>
        <w:pStyle w:val="TOC1"/>
        <w:rPr>
          <w:rFonts w:ascii="Calibri" w:hAnsi="Calibri" w:cs="Times New Roman"/>
          <w:b w:val="0"/>
          <w:bCs w:val="0"/>
          <w:color w:val="auto"/>
          <w:kern w:val="2"/>
          <w:sz w:val="22"/>
          <w:szCs w:val="22"/>
          <w:lang w:val="en-GB" w:eastAsia="en-GB" w:bidi="ar-SA"/>
        </w:rPr>
      </w:pPr>
      <w:hyperlink w:anchor="_Toc147156574" w:history="1">
        <w:r w:rsidR="009C106A" w:rsidRPr="008401AD">
          <w:rPr>
            <w:rStyle w:val="Hyperlink"/>
            <w:rFonts w:ascii="Arial" w:hAnsi="Arial"/>
          </w:rPr>
          <w:t>Chapter 3. Solution Design (Client)</w:t>
        </w:r>
        <w:r w:rsidR="009C106A">
          <w:rPr>
            <w:webHidden/>
          </w:rPr>
          <w:tab/>
        </w:r>
        <w:r w:rsidR="009C106A">
          <w:rPr>
            <w:webHidden/>
          </w:rPr>
          <w:fldChar w:fldCharType="begin"/>
        </w:r>
        <w:r w:rsidR="009C106A">
          <w:rPr>
            <w:webHidden/>
          </w:rPr>
          <w:instrText xml:space="preserve"> PAGEREF _Toc147156574 \h </w:instrText>
        </w:r>
        <w:r w:rsidR="009C106A">
          <w:rPr>
            <w:webHidden/>
          </w:rPr>
        </w:r>
        <w:r w:rsidR="009C106A">
          <w:rPr>
            <w:webHidden/>
          </w:rPr>
          <w:fldChar w:fldCharType="separate"/>
        </w:r>
        <w:r w:rsidR="009C106A">
          <w:rPr>
            <w:webHidden/>
          </w:rPr>
          <w:t>5</w:t>
        </w:r>
        <w:r w:rsidR="009C106A">
          <w:rPr>
            <w:webHidden/>
          </w:rPr>
          <w:fldChar w:fldCharType="end"/>
        </w:r>
      </w:hyperlink>
    </w:p>
    <w:p w14:paraId="349A1BEF" w14:textId="239187B7" w:rsidR="009C106A" w:rsidRDefault="00000000">
      <w:pPr>
        <w:pStyle w:val="TOC2"/>
        <w:rPr>
          <w:rFonts w:ascii="Calibri" w:hAnsi="Calibri"/>
          <w:b w:val="0"/>
          <w:kern w:val="2"/>
          <w:szCs w:val="22"/>
          <w:lang w:val="en-GB" w:eastAsia="en-GB"/>
        </w:rPr>
      </w:pPr>
      <w:hyperlink w:anchor="_Toc147156575" w:history="1">
        <w:r w:rsidR="009C106A" w:rsidRPr="008401AD">
          <w:rPr>
            <w:rStyle w:val="Hyperlink"/>
            <w:lang w:bidi="he-IL"/>
          </w:rPr>
          <w:t>3.1</w:t>
        </w:r>
        <w:r w:rsidR="009C106A">
          <w:rPr>
            <w:rFonts w:ascii="Calibri" w:hAnsi="Calibri"/>
            <w:b w:val="0"/>
            <w:kern w:val="2"/>
            <w:szCs w:val="22"/>
            <w:lang w:val="en-GB" w:eastAsia="en-GB"/>
          </w:rPr>
          <w:tab/>
        </w:r>
        <w:r w:rsidR="009C106A" w:rsidRPr="008401AD">
          <w:rPr>
            <w:rStyle w:val="Hyperlink"/>
            <w:lang w:bidi="he-IL"/>
          </w:rPr>
          <w:t>Solution Design (Server)</w:t>
        </w:r>
        <w:r w:rsidR="009C106A">
          <w:rPr>
            <w:webHidden/>
          </w:rPr>
          <w:tab/>
        </w:r>
        <w:r w:rsidR="009C106A">
          <w:rPr>
            <w:webHidden/>
          </w:rPr>
          <w:fldChar w:fldCharType="begin"/>
        </w:r>
        <w:r w:rsidR="009C106A">
          <w:rPr>
            <w:webHidden/>
          </w:rPr>
          <w:instrText xml:space="preserve"> PAGEREF _Toc147156575 \h </w:instrText>
        </w:r>
        <w:r w:rsidR="009C106A">
          <w:rPr>
            <w:webHidden/>
          </w:rPr>
        </w:r>
        <w:r w:rsidR="009C106A">
          <w:rPr>
            <w:webHidden/>
          </w:rPr>
          <w:fldChar w:fldCharType="separate"/>
        </w:r>
        <w:r w:rsidR="009C106A">
          <w:rPr>
            <w:webHidden/>
          </w:rPr>
          <w:t>5</w:t>
        </w:r>
        <w:r w:rsidR="009C106A">
          <w:rPr>
            <w:webHidden/>
          </w:rPr>
          <w:fldChar w:fldCharType="end"/>
        </w:r>
      </w:hyperlink>
    </w:p>
    <w:p w14:paraId="172E5FBE" w14:textId="57EE80AC" w:rsidR="009C106A" w:rsidRDefault="00000000">
      <w:pPr>
        <w:pStyle w:val="TOC2"/>
        <w:rPr>
          <w:rFonts w:ascii="Calibri" w:hAnsi="Calibri"/>
          <w:b w:val="0"/>
          <w:kern w:val="2"/>
          <w:szCs w:val="22"/>
          <w:lang w:val="en-GB" w:eastAsia="en-GB"/>
        </w:rPr>
      </w:pPr>
      <w:hyperlink w:anchor="_Toc147156576" w:history="1">
        <w:r w:rsidR="009C106A" w:rsidRPr="008401AD">
          <w:rPr>
            <w:rStyle w:val="Hyperlink"/>
            <w:lang w:bidi="he-IL"/>
          </w:rPr>
          <w:t>3.2</w:t>
        </w:r>
        <w:r w:rsidR="009C106A">
          <w:rPr>
            <w:rFonts w:ascii="Calibri" w:hAnsi="Calibri"/>
            <w:b w:val="0"/>
            <w:kern w:val="2"/>
            <w:szCs w:val="22"/>
            <w:lang w:val="en-GB" w:eastAsia="en-GB"/>
          </w:rPr>
          <w:tab/>
        </w:r>
        <w:r w:rsidR="009C106A" w:rsidRPr="008401AD">
          <w:rPr>
            <w:rStyle w:val="Hyperlink"/>
            <w:lang w:bidi="he-IL"/>
          </w:rPr>
          <w:t>Solution Design (Server)</w:t>
        </w:r>
        <w:r w:rsidR="009C106A">
          <w:rPr>
            <w:webHidden/>
          </w:rPr>
          <w:tab/>
        </w:r>
        <w:r w:rsidR="009C106A">
          <w:rPr>
            <w:webHidden/>
          </w:rPr>
          <w:fldChar w:fldCharType="begin"/>
        </w:r>
        <w:r w:rsidR="009C106A">
          <w:rPr>
            <w:webHidden/>
          </w:rPr>
          <w:instrText xml:space="preserve"> PAGEREF _Toc147156576 \h </w:instrText>
        </w:r>
        <w:r w:rsidR="009C106A">
          <w:rPr>
            <w:webHidden/>
          </w:rPr>
        </w:r>
        <w:r w:rsidR="009C106A">
          <w:rPr>
            <w:webHidden/>
          </w:rPr>
          <w:fldChar w:fldCharType="separate"/>
        </w:r>
        <w:r w:rsidR="009C106A">
          <w:rPr>
            <w:webHidden/>
          </w:rPr>
          <w:t>5</w:t>
        </w:r>
        <w:r w:rsidR="009C106A">
          <w:rPr>
            <w:webHidden/>
          </w:rPr>
          <w:fldChar w:fldCharType="end"/>
        </w:r>
      </w:hyperlink>
    </w:p>
    <w:p w14:paraId="691BAD2D" w14:textId="1ECC9A46" w:rsidR="009C106A" w:rsidRDefault="00000000">
      <w:pPr>
        <w:pStyle w:val="TOC2"/>
        <w:rPr>
          <w:rFonts w:ascii="Calibri" w:hAnsi="Calibri"/>
          <w:b w:val="0"/>
          <w:kern w:val="2"/>
          <w:szCs w:val="22"/>
          <w:lang w:val="en-GB" w:eastAsia="en-GB"/>
        </w:rPr>
      </w:pPr>
      <w:hyperlink w:anchor="_Toc147156577" w:history="1">
        <w:r w:rsidR="009C106A" w:rsidRPr="008401AD">
          <w:rPr>
            <w:rStyle w:val="Hyperlink"/>
            <w:rFonts w:ascii="Arial" w:hAnsi="Arial" w:cs="Arial"/>
            <w:lang w:bidi="he-IL"/>
          </w:rPr>
          <w:t>3.3</w:t>
        </w:r>
        <w:r w:rsidR="009C106A">
          <w:rPr>
            <w:rFonts w:ascii="Calibri" w:hAnsi="Calibri"/>
            <w:b w:val="0"/>
            <w:kern w:val="2"/>
            <w:szCs w:val="22"/>
            <w:lang w:val="en-GB" w:eastAsia="en-GB"/>
          </w:rPr>
          <w:tab/>
        </w:r>
        <w:r w:rsidR="009C106A" w:rsidRPr="008401AD">
          <w:rPr>
            <w:rStyle w:val="Hyperlink"/>
            <w:rFonts w:ascii="Arial" w:hAnsi="Arial" w:cs="Arial"/>
            <w:lang w:bidi="he-IL"/>
          </w:rPr>
          <w:t>Error Handling</w:t>
        </w:r>
        <w:r w:rsidR="009C106A">
          <w:rPr>
            <w:webHidden/>
          </w:rPr>
          <w:tab/>
        </w:r>
        <w:r w:rsidR="009C106A">
          <w:rPr>
            <w:webHidden/>
          </w:rPr>
          <w:fldChar w:fldCharType="begin"/>
        </w:r>
        <w:r w:rsidR="009C106A">
          <w:rPr>
            <w:webHidden/>
          </w:rPr>
          <w:instrText xml:space="preserve"> PAGEREF _Toc147156577 \h </w:instrText>
        </w:r>
        <w:r w:rsidR="009C106A">
          <w:rPr>
            <w:webHidden/>
          </w:rPr>
        </w:r>
        <w:r w:rsidR="009C106A">
          <w:rPr>
            <w:webHidden/>
          </w:rPr>
          <w:fldChar w:fldCharType="separate"/>
        </w:r>
        <w:r w:rsidR="009C106A">
          <w:rPr>
            <w:webHidden/>
          </w:rPr>
          <w:t>6</w:t>
        </w:r>
        <w:r w:rsidR="009C106A">
          <w:rPr>
            <w:webHidden/>
          </w:rPr>
          <w:fldChar w:fldCharType="end"/>
        </w:r>
      </w:hyperlink>
    </w:p>
    <w:p w14:paraId="65CF772E" w14:textId="197A3985" w:rsidR="009C106A" w:rsidRDefault="00000000">
      <w:pPr>
        <w:pStyle w:val="TOC2"/>
        <w:rPr>
          <w:rFonts w:ascii="Calibri" w:hAnsi="Calibri"/>
          <w:b w:val="0"/>
          <w:kern w:val="2"/>
          <w:szCs w:val="22"/>
          <w:lang w:val="en-GB" w:eastAsia="en-GB"/>
        </w:rPr>
      </w:pPr>
      <w:hyperlink w:anchor="_Toc147156578" w:history="1">
        <w:r w:rsidR="009C106A" w:rsidRPr="008401AD">
          <w:rPr>
            <w:rStyle w:val="Hyperlink"/>
            <w:rFonts w:ascii="Arial" w:hAnsi="Arial" w:cs="Arial"/>
            <w:lang w:bidi="he-IL"/>
          </w:rPr>
          <w:t>3.4</w:t>
        </w:r>
        <w:r w:rsidR="009C106A">
          <w:rPr>
            <w:rFonts w:ascii="Calibri" w:hAnsi="Calibri"/>
            <w:b w:val="0"/>
            <w:kern w:val="2"/>
            <w:szCs w:val="22"/>
            <w:lang w:val="en-GB" w:eastAsia="en-GB"/>
          </w:rPr>
          <w:tab/>
        </w:r>
        <w:r w:rsidR="009C106A" w:rsidRPr="008401AD">
          <w:rPr>
            <w:rStyle w:val="Hyperlink"/>
            <w:rFonts w:ascii="Arial" w:hAnsi="Arial" w:cs="Arial"/>
            <w:lang w:bidi="he-IL"/>
          </w:rPr>
          <w:t>Design Decisions</w:t>
        </w:r>
        <w:r w:rsidR="009C106A">
          <w:rPr>
            <w:webHidden/>
          </w:rPr>
          <w:tab/>
        </w:r>
        <w:r w:rsidR="009C106A">
          <w:rPr>
            <w:webHidden/>
          </w:rPr>
          <w:fldChar w:fldCharType="begin"/>
        </w:r>
        <w:r w:rsidR="009C106A">
          <w:rPr>
            <w:webHidden/>
          </w:rPr>
          <w:instrText xml:space="preserve"> PAGEREF _Toc147156578 \h </w:instrText>
        </w:r>
        <w:r w:rsidR="009C106A">
          <w:rPr>
            <w:webHidden/>
          </w:rPr>
        </w:r>
        <w:r w:rsidR="009C106A">
          <w:rPr>
            <w:webHidden/>
          </w:rPr>
          <w:fldChar w:fldCharType="separate"/>
        </w:r>
        <w:r w:rsidR="009C106A">
          <w:rPr>
            <w:webHidden/>
          </w:rPr>
          <w:t>6</w:t>
        </w:r>
        <w:r w:rsidR="009C106A">
          <w:rPr>
            <w:webHidden/>
          </w:rPr>
          <w:fldChar w:fldCharType="end"/>
        </w:r>
      </w:hyperlink>
    </w:p>
    <w:p w14:paraId="631C05C3" w14:textId="7B4A62A5" w:rsidR="009C106A" w:rsidRDefault="00000000">
      <w:pPr>
        <w:pStyle w:val="TOC1"/>
        <w:rPr>
          <w:rFonts w:ascii="Calibri" w:hAnsi="Calibri" w:cs="Times New Roman"/>
          <w:b w:val="0"/>
          <w:bCs w:val="0"/>
          <w:color w:val="auto"/>
          <w:kern w:val="2"/>
          <w:sz w:val="22"/>
          <w:szCs w:val="22"/>
          <w:lang w:val="en-GB" w:eastAsia="en-GB" w:bidi="ar-SA"/>
        </w:rPr>
      </w:pPr>
      <w:hyperlink w:anchor="_Toc147156579" w:history="1">
        <w:r w:rsidR="009C106A" w:rsidRPr="008401AD">
          <w:rPr>
            <w:rStyle w:val="Hyperlink"/>
            <w:rFonts w:ascii="Arial" w:hAnsi="Arial"/>
          </w:rPr>
          <w:t>Chapter 4. Testing</w:t>
        </w:r>
        <w:r w:rsidR="009C106A">
          <w:rPr>
            <w:webHidden/>
          </w:rPr>
          <w:tab/>
        </w:r>
        <w:r w:rsidR="009C106A">
          <w:rPr>
            <w:webHidden/>
          </w:rPr>
          <w:fldChar w:fldCharType="begin"/>
        </w:r>
        <w:r w:rsidR="009C106A">
          <w:rPr>
            <w:webHidden/>
          </w:rPr>
          <w:instrText xml:space="preserve"> PAGEREF _Toc147156579 \h </w:instrText>
        </w:r>
        <w:r w:rsidR="009C106A">
          <w:rPr>
            <w:webHidden/>
          </w:rPr>
        </w:r>
        <w:r w:rsidR="009C106A">
          <w:rPr>
            <w:webHidden/>
          </w:rPr>
          <w:fldChar w:fldCharType="separate"/>
        </w:r>
        <w:r w:rsidR="009C106A">
          <w:rPr>
            <w:webHidden/>
          </w:rPr>
          <w:t>6</w:t>
        </w:r>
        <w:r w:rsidR="009C106A">
          <w:rPr>
            <w:webHidden/>
          </w:rPr>
          <w:fldChar w:fldCharType="end"/>
        </w:r>
      </w:hyperlink>
    </w:p>
    <w:p w14:paraId="4515F2D0" w14:textId="2BAF7EF8" w:rsidR="009C106A" w:rsidRDefault="00000000">
      <w:pPr>
        <w:pStyle w:val="TOC2"/>
        <w:rPr>
          <w:rFonts w:ascii="Calibri" w:hAnsi="Calibri"/>
          <w:b w:val="0"/>
          <w:kern w:val="2"/>
          <w:szCs w:val="22"/>
          <w:lang w:val="en-GB" w:eastAsia="en-GB"/>
        </w:rPr>
      </w:pPr>
      <w:hyperlink w:anchor="_Toc147156580" w:history="1">
        <w:r w:rsidR="009C106A" w:rsidRPr="008401AD">
          <w:rPr>
            <w:rStyle w:val="Hyperlink"/>
            <w:rFonts w:ascii="Arial" w:hAnsi="Arial" w:cs="Arial"/>
            <w:lang w:bidi="he-IL"/>
          </w:rPr>
          <w:t>4.1</w:t>
        </w:r>
        <w:r w:rsidR="009C106A">
          <w:rPr>
            <w:rFonts w:ascii="Calibri" w:hAnsi="Calibri"/>
            <w:b w:val="0"/>
            <w:kern w:val="2"/>
            <w:szCs w:val="22"/>
            <w:lang w:val="en-GB" w:eastAsia="en-GB"/>
          </w:rPr>
          <w:tab/>
        </w:r>
        <w:r w:rsidR="009C106A" w:rsidRPr="008401AD">
          <w:rPr>
            <w:rStyle w:val="Hyperlink"/>
            <w:rFonts w:ascii="Arial" w:hAnsi="Arial" w:cs="Arial"/>
            <w:lang w:bidi="he-IL"/>
          </w:rPr>
          <w:t>Serialization Unit Testing</w:t>
        </w:r>
        <w:r w:rsidR="009C106A">
          <w:rPr>
            <w:webHidden/>
          </w:rPr>
          <w:tab/>
        </w:r>
        <w:r w:rsidR="009C106A">
          <w:rPr>
            <w:webHidden/>
          </w:rPr>
          <w:fldChar w:fldCharType="begin"/>
        </w:r>
        <w:r w:rsidR="009C106A">
          <w:rPr>
            <w:webHidden/>
          </w:rPr>
          <w:instrText xml:space="preserve"> PAGEREF _Toc147156580 \h </w:instrText>
        </w:r>
        <w:r w:rsidR="009C106A">
          <w:rPr>
            <w:webHidden/>
          </w:rPr>
        </w:r>
        <w:r w:rsidR="009C106A">
          <w:rPr>
            <w:webHidden/>
          </w:rPr>
          <w:fldChar w:fldCharType="separate"/>
        </w:r>
        <w:r w:rsidR="009C106A">
          <w:rPr>
            <w:webHidden/>
          </w:rPr>
          <w:t>6</w:t>
        </w:r>
        <w:r w:rsidR="009C106A">
          <w:rPr>
            <w:webHidden/>
          </w:rPr>
          <w:fldChar w:fldCharType="end"/>
        </w:r>
      </w:hyperlink>
    </w:p>
    <w:p w14:paraId="761101C2" w14:textId="25B5D383" w:rsidR="009C106A" w:rsidRDefault="00000000">
      <w:pPr>
        <w:pStyle w:val="TOC2"/>
        <w:rPr>
          <w:rFonts w:ascii="Calibri" w:hAnsi="Calibri"/>
          <w:b w:val="0"/>
          <w:kern w:val="2"/>
          <w:szCs w:val="22"/>
          <w:lang w:val="en-GB" w:eastAsia="en-GB"/>
        </w:rPr>
      </w:pPr>
      <w:hyperlink w:anchor="_Toc147156581" w:history="1">
        <w:r w:rsidR="009C106A" w:rsidRPr="008401AD">
          <w:rPr>
            <w:rStyle w:val="Hyperlink"/>
            <w:rFonts w:ascii="Arial" w:hAnsi="Arial" w:cs="Arial"/>
            <w:lang w:bidi="he-IL"/>
          </w:rPr>
          <w:t>4.2</w:t>
        </w:r>
        <w:r w:rsidR="009C106A">
          <w:rPr>
            <w:rFonts w:ascii="Calibri" w:hAnsi="Calibri"/>
            <w:b w:val="0"/>
            <w:kern w:val="2"/>
            <w:szCs w:val="22"/>
            <w:lang w:val="en-GB" w:eastAsia="en-GB"/>
          </w:rPr>
          <w:tab/>
        </w:r>
        <w:r w:rsidR="009C106A" w:rsidRPr="008401AD">
          <w:rPr>
            <w:rStyle w:val="Hyperlink"/>
            <w:rFonts w:ascii="Arial" w:hAnsi="Arial" w:cs="Arial"/>
            <w:lang w:bidi="he-IL"/>
          </w:rPr>
          <w:t>Encryption Unit Testing</w:t>
        </w:r>
        <w:r w:rsidR="009C106A">
          <w:rPr>
            <w:webHidden/>
          </w:rPr>
          <w:tab/>
        </w:r>
        <w:r w:rsidR="009C106A">
          <w:rPr>
            <w:webHidden/>
          </w:rPr>
          <w:fldChar w:fldCharType="begin"/>
        </w:r>
        <w:r w:rsidR="009C106A">
          <w:rPr>
            <w:webHidden/>
          </w:rPr>
          <w:instrText xml:space="preserve"> PAGEREF _Toc147156581 \h </w:instrText>
        </w:r>
        <w:r w:rsidR="009C106A">
          <w:rPr>
            <w:webHidden/>
          </w:rPr>
        </w:r>
        <w:r w:rsidR="009C106A">
          <w:rPr>
            <w:webHidden/>
          </w:rPr>
          <w:fldChar w:fldCharType="separate"/>
        </w:r>
        <w:r w:rsidR="009C106A">
          <w:rPr>
            <w:webHidden/>
          </w:rPr>
          <w:t>6</w:t>
        </w:r>
        <w:r w:rsidR="009C106A">
          <w:rPr>
            <w:webHidden/>
          </w:rPr>
          <w:fldChar w:fldCharType="end"/>
        </w:r>
      </w:hyperlink>
    </w:p>
    <w:p w14:paraId="057D5469" w14:textId="65EA111B" w:rsidR="009C106A" w:rsidRDefault="00000000">
      <w:pPr>
        <w:pStyle w:val="TOC2"/>
        <w:rPr>
          <w:rFonts w:ascii="Calibri" w:hAnsi="Calibri"/>
          <w:b w:val="0"/>
          <w:kern w:val="2"/>
          <w:szCs w:val="22"/>
          <w:lang w:val="en-GB" w:eastAsia="en-GB"/>
        </w:rPr>
      </w:pPr>
      <w:hyperlink w:anchor="_Toc147156582" w:history="1">
        <w:r w:rsidR="009C106A" w:rsidRPr="008401AD">
          <w:rPr>
            <w:rStyle w:val="Hyperlink"/>
            <w:rFonts w:ascii="Arial" w:hAnsi="Arial" w:cs="Arial"/>
            <w:lang w:bidi="he-IL"/>
          </w:rPr>
          <w:t>4.3</w:t>
        </w:r>
        <w:r w:rsidR="009C106A">
          <w:rPr>
            <w:rFonts w:ascii="Calibri" w:hAnsi="Calibri"/>
            <w:b w:val="0"/>
            <w:kern w:val="2"/>
            <w:szCs w:val="22"/>
            <w:lang w:val="en-GB" w:eastAsia="en-GB"/>
          </w:rPr>
          <w:tab/>
        </w:r>
        <w:r w:rsidR="009C106A" w:rsidRPr="008401AD">
          <w:rPr>
            <w:rStyle w:val="Hyperlink"/>
            <w:rFonts w:ascii="Arial" w:hAnsi="Arial" w:cs="Arial"/>
            <w:lang w:bidi="he-IL"/>
          </w:rPr>
          <w:t>Network Unit Testing</w:t>
        </w:r>
        <w:r w:rsidR="009C106A">
          <w:rPr>
            <w:webHidden/>
          </w:rPr>
          <w:tab/>
        </w:r>
        <w:r w:rsidR="009C106A">
          <w:rPr>
            <w:webHidden/>
          </w:rPr>
          <w:fldChar w:fldCharType="begin"/>
        </w:r>
        <w:r w:rsidR="009C106A">
          <w:rPr>
            <w:webHidden/>
          </w:rPr>
          <w:instrText xml:space="preserve"> PAGEREF _Toc147156582 \h </w:instrText>
        </w:r>
        <w:r w:rsidR="009C106A">
          <w:rPr>
            <w:webHidden/>
          </w:rPr>
        </w:r>
        <w:r w:rsidR="009C106A">
          <w:rPr>
            <w:webHidden/>
          </w:rPr>
          <w:fldChar w:fldCharType="separate"/>
        </w:r>
        <w:r w:rsidR="009C106A">
          <w:rPr>
            <w:webHidden/>
          </w:rPr>
          <w:t>6</w:t>
        </w:r>
        <w:r w:rsidR="009C106A">
          <w:rPr>
            <w:webHidden/>
          </w:rPr>
          <w:fldChar w:fldCharType="end"/>
        </w:r>
      </w:hyperlink>
    </w:p>
    <w:p w14:paraId="341BE709" w14:textId="2124578E" w:rsidR="009C106A" w:rsidRDefault="00000000">
      <w:pPr>
        <w:pStyle w:val="TOC1"/>
        <w:rPr>
          <w:rFonts w:ascii="Calibri" w:hAnsi="Calibri" w:cs="Times New Roman"/>
          <w:b w:val="0"/>
          <w:bCs w:val="0"/>
          <w:color w:val="auto"/>
          <w:kern w:val="2"/>
          <w:sz w:val="22"/>
          <w:szCs w:val="22"/>
          <w:lang w:val="en-GB" w:eastAsia="en-GB" w:bidi="ar-SA"/>
        </w:rPr>
      </w:pPr>
      <w:hyperlink w:anchor="_Toc147156583" w:history="1">
        <w:r w:rsidR="009C106A" w:rsidRPr="008401AD">
          <w:rPr>
            <w:rStyle w:val="Hyperlink"/>
            <w:rFonts w:ascii="Arial" w:hAnsi="Arial"/>
          </w:rPr>
          <w:t>Chapter 5. Conclusion</w:t>
        </w:r>
        <w:r w:rsidR="009C106A">
          <w:rPr>
            <w:webHidden/>
          </w:rPr>
          <w:tab/>
        </w:r>
        <w:r w:rsidR="009C106A">
          <w:rPr>
            <w:webHidden/>
          </w:rPr>
          <w:fldChar w:fldCharType="begin"/>
        </w:r>
        <w:r w:rsidR="009C106A">
          <w:rPr>
            <w:webHidden/>
          </w:rPr>
          <w:instrText xml:space="preserve"> PAGEREF _Toc147156583 \h </w:instrText>
        </w:r>
        <w:r w:rsidR="009C106A">
          <w:rPr>
            <w:webHidden/>
          </w:rPr>
        </w:r>
        <w:r w:rsidR="009C106A">
          <w:rPr>
            <w:webHidden/>
          </w:rPr>
          <w:fldChar w:fldCharType="separate"/>
        </w:r>
        <w:r w:rsidR="009C106A">
          <w:rPr>
            <w:webHidden/>
          </w:rPr>
          <w:t>7</w:t>
        </w:r>
        <w:r w:rsidR="009C106A">
          <w:rPr>
            <w:webHidden/>
          </w:rPr>
          <w:fldChar w:fldCharType="end"/>
        </w:r>
      </w:hyperlink>
    </w:p>
    <w:p w14:paraId="2D7B0229" w14:textId="24E487D2" w:rsidR="009C106A" w:rsidRDefault="00000000">
      <w:pPr>
        <w:pStyle w:val="TOC2"/>
        <w:rPr>
          <w:rFonts w:ascii="Calibri" w:hAnsi="Calibri"/>
          <w:b w:val="0"/>
          <w:kern w:val="2"/>
          <w:szCs w:val="22"/>
          <w:lang w:val="en-GB" w:eastAsia="en-GB"/>
        </w:rPr>
      </w:pPr>
      <w:hyperlink w:anchor="_Toc147156584" w:history="1">
        <w:r w:rsidR="009C106A" w:rsidRPr="008401AD">
          <w:rPr>
            <w:rStyle w:val="Hyperlink"/>
            <w:rFonts w:ascii="Arial" w:hAnsi="Arial" w:cs="Arial"/>
            <w:lang w:bidi="he-IL"/>
          </w:rPr>
          <w:t>REFERENCES</w:t>
        </w:r>
        <w:r w:rsidR="009C106A">
          <w:rPr>
            <w:webHidden/>
          </w:rPr>
          <w:tab/>
        </w:r>
        <w:r w:rsidR="009C106A">
          <w:rPr>
            <w:webHidden/>
          </w:rPr>
          <w:fldChar w:fldCharType="begin"/>
        </w:r>
        <w:r w:rsidR="009C106A">
          <w:rPr>
            <w:webHidden/>
          </w:rPr>
          <w:instrText xml:space="preserve"> PAGEREF _Toc147156584 \h </w:instrText>
        </w:r>
        <w:r w:rsidR="009C106A">
          <w:rPr>
            <w:webHidden/>
          </w:rPr>
        </w:r>
        <w:r w:rsidR="009C106A">
          <w:rPr>
            <w:webHidden/>
          </w:rPr>
          <w:fldChar w:fldCharType="separate"/>
        </w:r>
        <w:r w:rsidR="009C106A">
          <w:rPr>
            <w:webHidden/>
          </w:rPr>
          <w:t>8</w:t>
        </w:r>
        <w:r w:rsidR="009C106A">
          <w:rPr>
            <w:webHidden/>
          </w:rPr>
          <w:fldChar w:fldCharType="end"/>
        </w:r>
      </w:hyperlink>
    </w:p>
    <w:p w14:paraId="630EBA15" w14:textId="319615AF" w:rsidR="009C106A" w:rsidRDefault="00000000">
      <w:pPr>
        <w:pStyle w:val="TOC2"/>
        <w:rPr>
          <w:rFonts w:ascii="Calibri" w:hAnsi="Calibri"/>
          <w:b w:val="0"/>
          <w:kern w:val="2"/>
          <w:szCs w:val="22"/>
          <w:lang w:val="en-GB" w:eastAsia="en-GB"/>
        </w:rPr>
      </w:pPr>
      <w:hyperlink w:anchor="_Toc147156585" w:history="1">
        <w:r w:rsidR="009C106A" w:rsidRPr="008401AD">
          <w:rPr>
            <w:rStyle w:val="Hyperlink"/>
            <w:rFonts w:ascii="Arial" w:hAnsi="Arial" w:cs="Arial"/>
            <w:lang w:bidi="he-IL"/>
          </w:rPr>
          <w:t>APPENDICES</w:t>
        </w:r>
        <w:r w:rsidR="009C106A">
          <w:rPr>
            <w:webHidden/>
          </w:rPr>
          <w:tab/>
        </w:r>
        <w:r w:rsidR="009C106A">
          <w:rPr>
            <w:webHidden/>
          </w:rPr>
          <w:fldChar w:fldCharType="begin"/>
        </w:r>
        <w:r w:rsidR="009C106A">
          <w:rPr>
            <w:webHidden/>
          </w:rPr>
          <w:instrText xml:space="preserve"> PAGEREF _Toc147156585 \h </w:instrText>
        </w:r>
        <w:r w:rsidR="009C106A">
          <w:rPr>
            <w:webHidden/>
          </w:rPr>
        </w:r>
        <w:r w:rsidR="009C106A">
          <w:rPr>
            <w:webHidden/>
          </w:rPr>
          <w:fldChar w:fldCharType="separate"/>
        </w:r>
        <w:r w:rsidR="009C106A">
          <w:rPr>
            <w:webHidden/>
          </w:rPr>
          <w:t>8</w:t>
        </w:r>
        <w:r w:rsidR="009C106A">
          <w:rPr>
            <w:webHidden/>
          </w:rPr>
          <w:fldChar w:fldCharType="end"/>
        </w:r>
      </w:hyperlink>
    </w:p>
    <w:p w14:paraId="109AE0D3" w14:textId="470593A4" w:rsidR="00C673FA" w:rsidRPr="00797A8B" w:rsidRDefault="009152C0">
      <w:pPr>
        <w:widowControl w:val="0"/>
        <w:tabs>
          <w:tab w:val="center" w:pos="4320"/>
        </w:tabs>
        <w:jc w:val="both"/>
        <w:rPr>
          <w:rFonts w:ascii="Arial" w:hAnsi="Arial" w:cs="Arial"/>
          <w:sz w:val="22"/>
          <w:szCs w:val="22"/>
        </w:rPr>
      </w:pPr>
      <w:r w:rsidRPr="00797A8B">
        <w:rPr>
          <w:rFonts w:ascii="Arial" w:hAnsi="Arial" w:cs="Arial"/>
          <w:noProof/>
          <w:color w:val="000000"/>
          <w:sz w:val="22"/>
          <w:szCs w:val="22"/>
          <w:lang w:eastAsia="en-US" w:bidi="ar-SA"/>
        </w:rPr>
        <w:fldChar w:fldCharType="end"/>
      </w:r>
    </w:p>
    <w:p w14:paraId="20AFA8D7" w14:textId="77777777" w:rsidR="00C673FA" w:rsidRPr="00514DA8" w:rsidRDefault="00C673FA">
      <w:pPr>
        <w:widowControl w:val="0"/>
        <w:tabs>
          <w:tab w:val="center" w:pos="4320"/>
        </w:tabs>
        <w:jc w:val="both"/>
        <w:rPr>
          <w:rFonts w:ascii="Arial" w:hAnsi="Arial" w:cs="Arial"/>
        </w:rPr>
      </w:pPr>
      <w:r w:rsidRPr="00514DA8">
        <w:rPr>
          <w:rFonts w:ascii="Arial" w:hAnsi="Arial" w:cs="Arial"/>
        </w:rPr>
        <w:t xml:space="preserve">                    </w:t>
      </w:r>
    </w:p>
    <w:p w14:paraId="101241F8" w14:textId="77777777" w:rsidR="00B27B9C" w:rsidRPr="00514DA8" w:rsidRDefault="00B27B9C" w:rsidP="00B27B9C">
      <w:pPr>
        <w:pStyle w:val="StyleStyleAuthorNote9ptItalicBlueLeft"/>
      </w:pPr>
    </w:p>
    <w:p w14:paraId="2779758D" w14:textId="77777777" w:rsidR="00C673FA" w:rsidRPr="00514DA8" w:rsidRDefault="00BF42E6" w:rsidP="00037DF0">
      <w:pPr>
        <w:rPr>
          <w:rFonts w:ascii="Arial" w:hAnsi="Arial" w:cs="Arial"/>
        </w:rPr>
      </w:pPr>
      <w:r w:rsidRPr="00514DA8">
        <w:rPr>
          <w:rFonts w:ascii="Arial" w:hAnsi="Arial" w:cs="Arial"/>
        </w:rPr>
        <w:br w:type="page"/>
      </w:r>
    </w:p>
    <w:p w14:paraId="799F6D5F" w14:textId="77777777" w:rsidR="00C673FA" w:rsidRDefault="00C673FA">
      <w:pPr>
        <w:pStyle w:val="Heading1"/>
        <w:ind w:left="0"/>
        <w:rPr>
          <w:rFonts w:ascii="Arial" w:hAnsi="Arial" w:cs="Arial"/>
        </w:rPr>
      </w:pPr>
      <w:bookmarkStart w:id="0" w:name="_Toc93314757"/>
      <w:bookmarkStart w:id="1" w:name="_Ref111220507"/>
      <w:bookmarkStart w:id="2" w:name="_Toc147156570"/>
      <w:r w:rsidRPr="00514DA8">
        <w:rPr>
          <w:rFonts w:ascii="Arial" w:hAnsi="Arial" w:cs="Arial"/>
        </w:rPr>
        <w:t>Introduction</w:t>
      </w:r>
      <w:bookmarkEnd w:id="0"/>
      <w:bookmarkEnd w:id="1"/>
      <w:bookmarkEnd w:id="2"/>
    </w:p>
    <w:p w14:paraId="56E48843" w14:textId="77777777" w:rsidR="00156C06" w:rsidRDefault="00156C06" w:rsidP="00156C06">
      <w:pPr>
        <w:pStyle w:val="BodyText"/>
      </w:pPr>
    </w:p>
    <w:p w14:paraId="39AC4A1A" w14:textId="51BAF1D7" w:rsidR="00CA1030" w:rsidRDefault="00CA1030" w:rsidP="00135903">
      <w:pPr>
        <w:pStyle w:val="BodyText"/>
        <w:rPr>
          <w:ins w:id="3" w:author="Paul Coleman" w:date="2023-10-05T08:09:00Z"/>
        </w:rPr>
      </w:pPr>
      <w:ins w:id="4" w:author="Paul Coleman" w:date="2023-10-05T08:09:00Z">
        <w:r>
          <w:t xml:space="preserve">The objective of this project is create a Client Server Network which once established is capable of facilitating the transmission of encrypted and serialised files. Also the server must have the </w:t>
        </w:r>
      </w:ins>
      <w:ins w:id="5" w:author="Paul Coleman" w:date="2023-10-05T08:19:00Z">
        <w:r w:rsidR="00E74AA3">
          <w:t xml:space="preserve">seamless </w:t>
        </w:r>
      </w:ins>
      <w:ins w:id="6" w:author="Paul Coleman" w:date="2023-10-05T08:09:00Z">
        <w:r>
          <w:t xml:space="preserve">mechanism for decrypting and processing these files on the server side.    </w:t>
        </w:r>
      </w:ins>
    </w:p>
    <w:p w14:paraId="21A38AE2" w14:textId="77777777" w:rsidR="00CA1030" w:rsidRPr="00E74AA3" w:rsidRDefault="00CA1030" w:rsidP="00135903">
      <w:pPr>
        <w:pStyle w:val="BodyText"/>
        <w:rPr>
          <w:ins w:id="7" w:author="Paul Coleman" w:date="2023-10-05T08:09:00Z"/>
          <w:b/>
          <w:bCs/>
          <w:rPrChange w:id="8" w:author="Paul Coleman" w:date="2023-10-05T08:19:00Z">
            <w:rPr>
              <w:ins w:id="9" w:author="Paul Coleman" w:date="2023-10-05T08:09:00Z"/>
            </w:rPr>
          </w:rPrChange>
        </w:rPr>
      </w:pPr>
      <w:ins w:id="10" w:author="Paul Coleman" w:date="2023-10-05T08:09:00Z">
        <w:r w:rsidRPr="00E74AA3">
          <w:rPr>
            <w:b/>
            <w:bCs/>
            <w:rPrChange w:id="11" w:author="Paul Coleman" w:date="2023-10-05T08:19:00Z">
              <w:rPr/>
            </w:rPrChange>
          </w:rPr>
          <w:t>SCOPE OF PROJECT</w:t>
        </w:r>
      </w:ins>
    </w:p>
    <w:p w14:paraId="1A13C5DD" w14:textId="1928730E" w:rsidR="00CA1030" w:rsidRDefault="00CA1030" w:rsidP="00135903">
      <w:pPr>
        <w:pStyle w:val="BodyText"/>
        <w:rPr>
          <w:ins w:id="12" w:author="Paul Coleman" w:date="2023-10-05T08:10:00Z"/>
        </w:rPr>
      </w:pPr>
      <w:ins w:id="13" w:author="Paul Coleman" w:date="2023-10-05T08:09:00Z">
        <w:r>
          <w:t xml:space="preserve">The code and software architecture report will explain how Group C developed our Client Server Network and deployed it on to the local </w:t>
        </w:r>
      </w:ins>
      <w:ins w:id="14" w:author="Paul Coleman" w:date="2023-10-05T08:10:00Z">
        <w:r>
          <w:t xml:space="preserve">network. </w:t>
        </w:r>
      </w:ins>
    </w:p>
    <w:p w14:paraId="39F15AA4" w14:textId="211EA0E9" w:rsidR="00CA1030" w:rsidRDefault="00CA1030" w:rsidP="00135903">
      <w:pPr>
        <w:pStyle w:val="BodyText"/>
        <w:rPr>
          <w:ins w:id="15" w:author="Paul Coleman" w:date="2023-10-05T08:10:00Z"/>
        </w:rPr>
      </w:pPr>
      <w:ins w:id="16" w:author="Paul Coleman" w:date="2023-10-05T08:10:00Z">
        <w:r>
          <w:t>The project needs to have three key functions:</w:t>
        </w:r>
      </w:ins>
    </w:p>
    <w:p w14:paraId="2C7208A0" w14:textId="39E2E476" w:rsidR="00CA1030" w:rsidRDefault="00CA1030" w:rsidP="00135903">
      <w:pPr>
        <w:pStyle w:val="BodyText"/>
        <w:numPr>
          <w:ilvl w:val="0"/>
          <w:numId w:val="59"/>
        </w:numPr>
        <w:rPr>
          <w:ins w:id="17" w:author="Paul Coleman" w:date="2023-10-05T08:11:00Z"/>
        </w:rPr>
      </w:pPr>
      <w:ins w:id="18" w:author="Paul Coleman" w:date="2023-10-05T08:10:00Z">
        <w:r>
          <w:t>Capable of Secure Communication between c</w:t>
        </w:r>
      </w:ins>
      <w:ins w:id="19" w:author="Paul Coleman" w:date="2023-10-05T08:11:00Z">
        <w:r>
          <w:t>lient and server.</w:t>
        </w:r>
      </w:ins>
    </w:p>
    <w:p w14:paraId="74D48B4C" w14:textId="1670F283" w:rsidR="00CA1030" w:rsidRDefault="00CA1030" w:rsidP="00135903">
      <w:pPr>
        <w:pStyle w:val="BodyText"/>
        <w:numPr>
          <w:ilvl w:val="0"/>
          <w:numId w:val="59"/>
        </w:numPr>
        <w:rPr>
          <w:ins w:id="20" w:author="Paul Coleman" w:date="2023-10-05T08:11:00Z"/>
        </w:rPr>
      </w:pPr>
      <w:ins w:id="21" w:author="Paul Coleman" w:date="2023-10-05T08:11:00Z">
        <w:r>
          <w:t xml:space="preserve">Using Pickle – </w:t>
        </w:r>
      </w:ins>
      <w:ins w:id="22" w:author="Paul Coleman" w:date="2023-10-05T08:20:00Z">
        <w:r w:rsidR="00E74AA3">
          <w:t>Serialising</w:t>
        </w:r>
      </w:ins>
      <w:ins w:id="23" w:author="Paul Coleman" w:date="2023-10-05T08:11:00Z">
        <w:r>
          <w:t xml:space="preserve"> the data/</w:t>
        </w:r>
      </w:ins>
      <w:ins w:id="24" w:author="Paul Coleman" w:date="2023-10-05T08:20:00Z">
        <w:r w:rsidR="00E74AA3">
          <w:t>e</w:t>
        </w:r>
      </w:ins>
      <w:ins w:id="25" w:author="Paul Coleman" w:date="2023-10-05T08:11:00Z">
        <w:r>
          <w:t xml:space="preserve">ncryption before transmission from client. </w:t>
        </w:r>
      </w:ins>
    </w:p>
    <w:p w14:paraId="195245DA" w14:textId="759B0FAE" w:rsidR="00CA1030" w:rsidRDefault="00CA1030" w:rsidP="00135903">
      <w:pPr>
        <w:pStyle w:val="BodyText"/>
        <w:numPr>
          <w:ilvl w:val="0"/>
          <w:numId w:val="59"/>
        </w:numPr>
        <w:rPr>
          <w:ins w:id="26" w:author="Paul Coleman" w:date="2023-10-05T08:12:00Z"/>
        </w:rPr>
      </w:pPr>
      <w:ins w:id="27" w:author="Paul Coleman" w:date="2023-10-05T08:11:00Z">
        <w:r>
          <w:t>Decry</w:t>
        </w:r>
      </w:ins>
      <w:ins w:id="28" w:author="Paul Coleman" w:date="2023-10-05T08:12:00Z">
        <w:r>
          <w:t>pting the data and demonstrating the information in required format</w:t>
        </w:r>
      </w:ins>
      <w:ins w:id="29" w:author="Paul Coleman" w:date="2023-10-05T08:20:00Z">
        <w:r w:rsidR="00E74AA3">
          <w:t xml:space="preserve"> by printing it. </w:t>
        </w:r>
      </w:ins>
    </w:p>
    <w:p w14:paraId="67049804" w14:textId="7833B687" w:rsidR="00CA1030" w:rsidRPr="00156C06" w:rsidRDefault="00CA1030" w:rsidP="00135903">
      <w:pPr>
        <w:pStyle w:val="BodyText"/>
        <w:rPr>
          <w:ins w:id="30" w:author="Paul Coleman" w:date="2023-10-05T08:09:00Z"/>
        </w:rPr>
      </w:pPr>
      <w:ins w:id="31" w:author="Paul Coleman" w:date="2023-10-05T08:12:00Z">
        <w:r>
          <w:t>Purpose of Report</w:t>
        </w:r>
      </w:ins>
      <w:ins w:id="32" w:author="Paul Coleman" w:date="2023-10-05T08:11:00Z">
        <w:r>
          <w:t xml:space="preserve">                                                                 </w:t>
        </w:r>
      </w:ins>
    </w:p>
    <w:p w14:paraId="582778F1" w14:textId="77777777" w:rsidR="00E74AA3" w:rsidRDefault="00CA1030" w:rsidP="00135903">
      <w:pPr>
        <w:pStyle w:val="BodyText"/>
        <w:rPr>
          <w:ins w:id="33" w:author="Paul Coleman" w:date="2023-10-05T08:14:00Z"/>
          <w:rFonts w:cs="Arial"/>
        </w:rPr>
      </w:pPr>
      <w:ins w:id="34" w:author="Paul Coleman" w:date="2023-10-05T08:13:00Z">
        <w:r>
          <w:rPr>
            <w:rFonts w:cs="Arial"/>
          </w:rPr>
          <w:t xml:space="preserve">This report and the related code </w:t>
        </w:r>
      </w:ins>
      <w:ins w:id="35" w:author="Paul Coleman" w:date="2023-10-05T08:14:00Z">
        <w:r>
          <w:rPr>
            <w:rFonts w:cs="Arial"/>
          </w:rPr>
          <w:t>created by Group C</w:t>
        </w:r>
        <w:r w:rsidRPr="00A76FE3">
          <w:rPr>
            <w:rFonts w:cs="Arial"/>
          </w:rPr>
          <w:t xml:space="preserve"> will demonstrate </w:t>
        </w:r>
        <w:r w:rsidR="00E74AA3">
          <w:rPr>
            <w:rFonts w:cs="Arial"/>
          </w:rPr>
          <w:t>the following:</w:t>
        </w:r>
      </w:ins>
    </w:p>
    <w:p w14:paraId="1F216E31" w14:textId="77777777" w:rsidR="00E74AA3" w:rsidRDefault="00E74AA3" w:rsidP="00135903">
      <w:pPr>
        <w:pStyle w:val="BodyText"/>
        <w:numPr>
          <w:ilvl w:val="0"/>
          <w:numId w:val="60"/>
        </w:numPr>
        <w:rPr>
          <w:ins w:id="36" w:author="Paul Coleman" w:date="2023-10-05T08:15:00Z"/>
          <w:rFonts w:cs="Arial"/>
        </w:rPr>
      </w:pPr>
      <w:ins w:id="37" w:author="Paul Coleman" w:date="2023-10-05T08:14:00Z">
        <w:r>
          <w:rPr>
            <w:rFonts w:cs="Arial"/>
          </w:rPr>
          <w:t>U</w:t>
        </w:r>
        <w:r w:rsidR="00CA1030" w:rsidRPr="00A76FE3">
          <w:rPr>
            <w:rFonts w:cs="Arial"/>
          </w:rPr>
          <w:t xml:space="preserve">nderstanding of network communication, creation and manipulation of data structures, </w:t>
        </w:r>
      </w:ins>
    </w:p>
    <w:p w14:paraId="03346DEC" w14:textId="6AD07EA1" w:rsidR="00E74AA3" w:rsidRDefault="00E74AA3" w:rsidP="00135903">
      <w:pPr>
        <w:pStyle w:val="BodyText"/>
        <w:numPr>
          <w:ilvl w:val="0"/>
          <w:numId w:val="60"/>
        </w:numPr>
        <w:rPr>
          <w:ins w:id="38" w:author="Paul Coleman" w:date="2023-10-05T08:15:00Z"/>
          <w:rFonts w:cs="Arial"/>
        </w:rPr>
      </w:pPr>
      <w:ins w:id="39" w:author="Paul Coleman" w:date="2023-10-05T08:15:00Z">
        <w:r>
          <w:rPr>
            <w:rFonts w:cs="Arial"/>
          </w:rPr>
          <w:t>T</w:t>
        </w:r>
      </w:ins>
      <w:ins w:id="40" w:author="Paul Coleman" w:date="2023-10-05T08:14:00Z">
        <w:r w:rsidR="00CA1030" w:rsidRPr="00A76FE3">
          <w:rPr>
            <w:rFonts w:cs="Arial"/>
          </w:rPr>
          <w:t xml:space="preserve">ransmission of data between client and server, </w:t>
        </w:r>
      </w:ins>
    </w:p>
    <w:p w14:paraId="04ABB305" w14:textId="4D0A9A8B" w:rsidR="00037DF0" w:rsidRPr="00514DA8" w:rsidRDefault="00E74AA3" w:rsidP="00135903">
      <w:pPr>
        <w:pStyle w:val="BodyText"/>
        <w:numPr>
          <w:ilvl w:val="0"/>
          <w:numId w:val="60"/>
        </w:numPr>
        <w:rPr>
          <w:rFonts w:cs="Arial"/>
        </w:rPr>
        <w:pPrChange w:id="41" w:author="Paul Coleman" w:date="2023-10-05T08:14:00Z">
          <w:pPr>
            <w:pStyle w:val="BodyText"/>
          </w:pPr>
        </w:pPrChange>
      </w:pPr>
      <w:ins w:id="42" w:author="Paul Coleman" w:date="2023-10-05T08:15:00Z">
        <w:r>
          <w:rPr>
            <w:rFonts w:cs="Arial"/>
          </w:rPr>
          <w:t>I</w:t>
        </w:r>
      </w:ins>
      <w:ins w:id="43" w:author="Paul Coleman" w:date="2023-10-05T08:14:00Z">
        <w:r w:rsidR="00CA1030" w:rsidRPr="00A76FE3">
          <w:rPr>
            <w:rFonts w:cs="Arial"/>
          </w:rPr>
          <w:t>mplementation of advanced features such as data serialisation in various formats and encryption of text files.</w:t>
        </w:r>
      </w:ins>
    </w:p>
    <w:p w14:paraId="4A684E80" w14:textId="538E15DC" w:rsidR="00A76FE3" w:rsidRDefault="00E74AA3" w:rsidP="00135903">
      <w:pPr>
        <w:jc w:val="both"/>
        <w:rPr>
          <w:rFonts w:ascii="Arial" w:hAnsi="Arial" w:cs="Arial"/>
        </w:rPr>
      </w:pPr>
      <w:ins w:id="44" w:author="Paul Coleman" w:date="2023-10-05T08:15:00Z">
        <w:r>
          <w:rPr>
            <w:rFonts w:ascii="Arial" w:hAnsi="Arial" w:cs="Arial"/>
          </w:rPr>
          <w:t xml:space="preserve">We decided to break this project </w:t>
        </w:r>
      </w:ins>
      <w:ins w:id="45" w:author="Paul Coleman" w:date="2023-10-05T08:16:00Z">
        <w:r>
          <w:rPr>
            <w:rFonts w:ascii="Arial" w:hAnsi="Arial" w:cs="Arial"/>
          </w:rPr>
          <w:t xml:space="preserve">into four roles of </w:t>
        </w:r>
      </w:ins>
      <w:del w:id="46" w:author="Paul Coleman" w:date="2023-10-05T08:16:00Z">
        <w:r w:rsidR="00A76FE3" w:rsidRPr="00A76FE3" w:rsidDel="00E74AA3">
          <w:rPr>
            <w:rFonts w:ascii="Arial" w:hAnsi="Arial" w:cs="Arial"/>
          </w:rPr>
          <w:delText xml:space="preserve">This Project is to establish a simple Client Server Network. This summative assignment is a practical exploration of a real-life project which involves gathering requirements, designing, and collaborating with the </w:delText>
        </w:r>
      </w:del>
      <w:r w:rsidR="00A76FE3" w:rsidRPr="00A76FE3">
        <w:rPr>
          <w:rFonts w:ascii="Arial" w:hAnsi="Arial" w:cs="Arial"/>
        </w:rPr>
        <w:lastRenderedPageBreak/>
        <w:t>Project Manager, Architect, Developer and Tester</w:t>
      </w:r>
      <w:del w:id="47" w:author="Paul Coleman" w:date="2023-10-05T08:16:00Z">
        <w:r w:rsidR="00A76FE3" w:rsidRPr="00A76FE3" w:rsidDel="00E74AA3">
          <w:rPr>
            <w:rFonts w:ascii="Arial" w:hAnsi="Arial" w:cs="Arial"/>
          </w:rPr>
          <w:delText xml:space="preserve"> </w:delText>
        </w:r>
      </w:del>
      <w:ins w:id="48" w:author="Paul Coleman" w:date="2023-10-05T08:16:00Z">
        <w:r>
          <w:rPr>
            <w:rFonts w:ascii="Arial" w:hAnsi="Arial" w:cs="Arial"/>
          </w:rPr>
          <w:t xml:space="preserve">to </w:t>
        </w:r>
      </w:ins>
      <w:ins w:id="49" w:author="Paul Coleman" w:date="2023-10-05T08:17:00Z">
        <w:r>
          <w:rPr>
            <w:rFonts w:ascii="Arial" w:hAnsi="Arial" w:cs="Arial"/>
          </w:rPr>
          <w:t>reflect how this project would be managed</w:t>
        </w:r>
      </w:ins>
      <w:ins w:id="50" w:author="Paul Coleman" w:date="2023-10-05T08:20:00Z">
        <w:r>
          <w:rPr>
            <w:rFonts w:ascii="Arial" w:hAnsi="Arial" w:cs="Arial"/>
          </w:rPr>
          <w:t xml:space="preserve"> as</w:t>
        </w:r>
      </w:ins>
      <w:ins w:id="51" w:author="Paul Coleman" w:date="2023-10-05T08:17:00Z">
        <w:r>
          <w:rPr>
            <w:rFonts w:ascii="Arial" w:hAnsi="Arial" w:cs="Arial"/>
          </w:rPr>
          <w:t xml:space="preserve"> a real time project in industry. </w:t>
        </w:r>
      </w:ins>
      <w:ins w:id="52" w:author="Paul Coleman" w:date="2023-10-05T08:18:00Z">
        <w:r>
          <w:rPr>
            <w:rFonts w:ascii="Arial" w:hAnsi="Arial" w:cs="Arial"/>
          </w:rPr>
          <w:t xml:space="preserve">This will enable Group C to acquire the essential </w:t>
        </w:r>
      </w:ins>
      <w:del w:id="53" w:author="Paul Coleman" w:date="2023-10-05T08:16:00Z">
        <w:r w:rsidR="00A76FE3" w:rsidRPr="00A76FE3" w:rsidDel="00E74AA3">
          <w:rPr>
            <w:rFonts w:ascii="Arial" w:hAnsi="Arial" w:cs="Arial"/>
          </w:rPr>
          <w:delText>to implement a simple client/server network</w:delText>
        </w:r>
      </w:del>
      <w:del w:id="54" w:author="Paul Coleman" w:date="2023-10-05T08:18:00Z">
        <w:r w:rsidR="00A76FE3" w:rsidRPr="00A76FE3" w:rsidDel="00E74AA3">
          <w:rPr>
            <w:rFonts w:ascii="Arial" w:hAnsi="Arial" w:cs="Arial"/>
          </w:rPr>
          <w:delText xml:space="preserve">. </w:delText>
        </w:r>
        <w:r w:rsidR="009953DE" w:rsidRPr="009953DE" w:rsidDel="00E74AA3">
          <w:rPr>
            <w:rFonts w:ascii="Arial" w:hAnsi="Arial" w:cs="Arial"/>
          </w:rPr>
          <w:delText xml:space="preserve">This assignment equips </w:delText>
        </w:r>
        <w:r w:rsidR="009953DE" w:rsidDel="00E74AA3">
          <w:rPr>
            <w:rFonts w:ascii="Arial" w:hAnsi="Arial" w:cs="Arial"/>
          </w:rPr>
          <w:delText>the team</w:delText>
        </w:r>
        <w:r w:rsidR="009953DE" w:rsidRPr="009953DE" w:rsidDel="00E74AA3">
          <w:rPr>
            <w:rFonts w:ascii="Arial" w:hAnsi="Arial" w:cs="Arial"/>
          </w:rPr>
          <w:delText xml:space="preserve"> with essential </w:delText>
        </w:r>
      </w:del>
      <w:r w:rsidR="009953DE" w:rsidRPr="009953DE">
        <w:rPr>
          <w:rFonts w:ascii="Arial" w:hAnsi="Arial" w:cs="Arial"/>
        </w:rPr>
        <w:t>skills for designing and managing networked systems in real-world scenarios</w:t>
      </w:r>
      <w:ins w:id="55" w:author="Paul Coleman" w:date="2023-10-05T08:18:00Z">
        <w:r>
          <w:rPr>
            <w:rFonts w:ascii="Arial" w:hAnsi="Arial" w:cs="Arial"/>
          </w:rPr>
          <w:t xml:space="preserve"> whilst gaining an understanding of</w:t>
        </w:r>
      </w:ins>
      <w:ins w:id="56" w:author="Paul Coleman" w:date="2023-10-05T08:21:00Z">
        <w:r>
          <w:rPr>
            <w:rFonts w:ascii="Arial" w:hAnsi="Arial" w:cs="Arial"/>
          </w:rPr>
          <w:t xml:space="preserve"> how</w:t>
        </w:r>
      </w:ins>
      <w:ins w:id="57" w:author="Paul Coleman" w:date="2023-10-05T08:18:00Z">
        <w:r>
          <w:rPr>
            <w:rFonts w:ascii="Arial" w:hAnsi="Arial" w:cs="Arial"/>
          </w:rPr>
          <w:t xml:space="preserve"> data security</w:t>
        </w:r>
      </w:ins>
      <w:ins w:id="58" w:author="Paul Coleman" w:date="2023-10-05T08:21:00Z">
        <w:r>
          <w:rPr>
            <w:rFonts w:ascii="Arial" w:hAnsi="Arial" w:cs="Arial"/>
          </w:rPr>
          <w:t xml:space="preserve"> works and the importance of privacy</w:t>
        </w:r>
      </w:ins>
      <w:ins w:id="59" w:author="Paul Coleman" w:date="2023-10-05T08:19:00Z">
        <w:r>
          <w:rPr>
            <w:rFonts w:ascii="Arial" w:hAnsi="Arial" w:cs="Arial"/>
          </w:rPr>
          <w:t>.</w:t>
        </w:r>
      </w:ins>
      <w:ins w:id="60" w:author="Paul Coleman" w:date="2023-10-05T08:22:00Z">
        <w:r>
          <w:rPr>
            <w:rFonts w:ascii="Arial" w:hAnsi="Arial" w:cs="Arial"/>
          </w:rPr>
          <w:t>via encryption</w:t>
        </w:r>
      </w:ins>
      <w:del w:id="61" w:author="Paul Coleman" w:date="2023-10-05T08:18:00Z">
        <w:r w:rsidR="009953DE" w:rsidRPr="009953DE" w:rsidDel="00E74AA3">
          <w:rPr>
            <w:rFonts w:ascii="Arial" w:hAnsi="Arial" w:cs="Arial"/>
          </w:rPr>
          <w:delText>.</w:delText>
        </w:r>
      </w:del>
    </w:p>
    <w:p w14:paraId="03F7CC29" w14:textId="77777777" w:rsidR="00A76FE3" w:rsidRPr="00A76FE3" w:rsidRDefault="00A76FE3" w:rsidP="00135903">
      <w:pPr>
        <w:jc w:val="both"/>
        <w:rPr>
          <w:rFonts w:ascii="Arial" w:hAnsi="Arial" w:cs="Arial"/>
        </w:rPr>
      </w:pPr>
    </w:p>
    <w:p w14:paraId="69DDD716" w14:textId="4B61DBAB" w:rsidR="00C673FA" w:rsidRPr="00514DA8" w:rsidRDefault="00A76FE3" w:rsidP="00135903">
      <w:pPr>
        <w:jc w:val="both"/>
        <w:rPr>
          <w:rFonts w:ascii="Arial" w:hAnsi="Arial" w:cs="Arial"/>
        </w:rPr>
      </w:pPr>
      <w:del w:id="62" w:author="Paul Coleman" w:date="2023-10-05T08:19:00Z">
        <w:r w:rsidRPr="00A76FE3" w:rsidDel="00E74AA3">
          <w:rPr>
            <w:rFonts w:ascii="Arial" w:hAnsi="Arial" w:cs="Arial"/>
          </w:rPr>
          <w:delText>Through this Project, Team C will demonstrate an understanding of network communication, the creation and manipulation of data structures, the transmission of data between client and server, and the implementation of advanced features such as data serialisation in various formats and encryption of text files.</w:delText>
        </w:r>
      </w:del>
      <w:r w:rsidR="00A740BE" w:rsidRPr="00514DA8">
        <w:rPr>
          <w:rFonts w:ascii="Arial" w:hAnsi="Arial" w:cs="Arial"/>
        </w:rPr>
        <w:br w:type="page"/>
      </w:r>
    </w:p>
    <w:p w14:paraId="7E916073" w14:textId="402F3018" w:rsidR="00C673FA" w:rsidRPr="00514DA8" w:rsidRDefault="005A1674" w:rsidP="00037DF0">
      <w:pPr>
        <w:pStyle w:val="Heading1"/>
        <w:ind w:left="0" w:right="431"/>
        <w:rPr>
          <w:rFonts w:ascii="Arial" w:hAnsi="Arial" w:cs="Arial"/>
        </w:rPr>
      </w:pPr>
      <w:bookmarkStart w:id="63" w:name="_Toc147156571"/>
      <w:r>
        <w:rPr>
          <w:rFonts w:ascii="Arial" w:hAnsi="Arial" w:cs="Arial"/>
        </w:rPr>
        <w:t xml:space="preserve">Solution </w:t>
      </w:r>
      <w:r w:rsidR="001E7F91">
        <w:rPr>
          <w:rFonts w:ascii="Arial" w:hAnsi="Arial" w:cs="Arial"/>
        </w:rPr>
        <w:t>Overview</w:t>
      </w:r>
      <w:bookmarkEnd w:id="63"/>
    </w:p>
    <w:p w14:paraId="1D2CB4E1" w14:textId="77777777" w:rsidR="001967E1" w:rsidRDefault="001967E1" w:rsidP="00FB28AC">
      <w:pPr>
        <w:pStyle w:val="BodyText"/>
        <w:spacing w:before="0" w:line="240" w:lineRule="auto"/>
        <w:jc w:val="center"/>
        <w:rPr>
          <w:rFonts w:cs="Arial"/>
          <w:i/>
          <w:color w:val="C45911"/>
          <w:sz w:val="18"/>
          <w:szCs w:val="18"/>
        </w:rPr>
      </w:pPr>
    </w:p>
    <w:p w14:paraId="2C28D75B" w14:textId="72D750AE" w:rsidR="001967E1" w:rsidRPr="00514DA8" w:rsidRDefault="00B21FAF" w:rsidP="001967E1">
      <w:pPr>
        <w:pStyle w:val="StyleHeading2Underline"/>
        <w:rPr>
          <w:rFonts w:ascii="Arial" w:hAnsi="Arial" w:cs="Arial"/>
        </w:rPr>
      </w:pPr>
      <w:bookmarkStart w:id="64" w:name="_Toc147156572"/>
      <w:r>
        <w:rPr>
          <w:rFonts w:ascii="Arial" w:hAnsi="Arial" w:cs="Arial"/>
        </w:rPr>
        <w:t>Solution overview</w:t>
      </w:r>
      <w:bookmarkEnd w:id="64"/>
    </w:p>
    <w:p w14:paraId="367B1D89" w14:textId="77777777" w:rsidR="001967E1" w:rsidRPr="00155047" w:rsidRDefault="001967E1" w:rsidP="00FB28AC">
      <w:pPr>
        <w:pStyle w:val="BodyText"/>
        <w:spacing w:before="0" w:line="240" w:lineRule="auto"/>
        <w:jc w:val="center"/>
        <w:rPr>
          <w:rFonts w:cs="Arial"/>
          <w:i/>
          <w:sz w:val="18"/>
          <w:szCs w:val="18"/>
        </w:rPr>
      </w:pPr>
    </w:p>
    <w:p w14:paraId="5042F54F" w14:textId="759991BC" w:rsidR="00B66764" w:rsidRPr="00514DA8" w:rsidRDefault="00B5775D" w:rsidP="00B5775D">
      <w:pPr>
        <w:pStyle w:val="BodyText"/>
        <w:keepNext/>
        <w:jc w:val="left"/>
        <w:rPr>
          <w:rFonts w:cs="Arial"/>
        </w:rPr>
      </w:pPr>
      <w:r w:rsidRPr="00B5775D">
        <w:rPr>
          <w:rFonts w:cs="Arial"/>
          <w:iCs/>
          <w:sz w:val="18"/>
          <w:szCs w:val="18"/>
        </w:rPr>
        <w:t xml:space="preserve">Figure 1 is a high-level solution of a simple client-server network to perform data serialisation, </w:t>
      </w:r>
      <w:r w:rsidR="00E73E68" w:rsidRPr="00B5775D">
        <w:rPr>
          <w:rFonts w:cs="Arial"/>
          <w:iCs/>
          <w:sz w:val="18"/>
          <w:szCs w:val="18"/>
        </w:rPr>
        <w:t>encryption,</w:t>
      </w:r>
      <w:r w:rsidRPr="00B5775D">
        <w:rPr>
          <w:rFonts w:cs="Arial"/>
          <w:iCs/>
          <w:sz w:val="18"/>
          <w:szCs w:val="18"/>
        </w:rPr>
        <w:t xml:space="preserve"> and transfer from a server to a client. </w:t>
      </w:r>
      <w:r w:rsidR="00135903">
        <w:rPr>
          <w:noProof/>
        </w:rPr>
        <w:pict w14:anchorId="52073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diagram of a solution overview&#10;&#10;Description automatically generated" style="width:397.5pt;height:272.25pt;visibility:visible">
            <v:imagedata r:id="rId12" o:title="A diagram of a solution overview&#10;&#10;Description automatically generated"/>
          </v:shape>
        </w:pict>
      </w:r>
    </w:p>
    <w:p w14:paraId="33C9B0B7" w14:textId="68B7A3E1" w:rsidR="00B66764" w:rsidRPr="00B66764" w:rsidRDefault="00B66764" w:rsidP="00B66764">
      <w:pPr>
        <w:pStyle w:val="Caption"/>
        <w:jc w:val="center"/>
        <w:rPr>
          <w:rFonts w:ascii="Arial" w:hAnsi="Arial" w:cs="Arial"/>
          <w:lang w:val="en-US"/>
        </w:rPr>
      </w:pPr>
      <w:bookmarkStart w:id="65" w:name="_Toc90630550"/>
      <w:bookmarkStart w:id="66" w:name="_Toc90630676"/>
      <w:r w:rsidRPr="00514DA8">
        <w:rPr>
          <w:rFonts w:ascii="Arial" w:hAnsi="Arial" w:cs="Arial"/>
          <w:lang w:val="en-US"/>
        </w:rPr>
        <w:t xml:space="preserve">Figure </w:t>
      </w:r>
      <w:r w:rsidRPr="00514DA8">
        <w:rPr>
          <w:rFonts w:ascii="Arial" w:hAnsi="Arial" w:cs="Arial"/>
        </w:rPr>
        <w:fldChar w:fldCharType="begin"/>
      </w:r>
      <w:r w:rsidRPr="00514DA8">
        <w:rPr>
          <w:rFonts w:ascii="Arial" w:hAnsi="Arial" w:cs="Arial"/>
          <w:lang w:val="en-US"/>
        </w:rPr>
        <w:instrText xml:space="preserve"> SEQ Figure \* ARABIC </w:instrText>
      </w:r>
      <w:r w:rsidRPr="00514DA8">
        <w:rPr>
          <w:rFonts w:ascii="Arial" w:hAnsi="Arial" w:cs="Arial"/>
        </w:rPr>
        <w:fldChar w:fldCharType="separate"/>
      </w:r>
      <w:r w:rsidRPr="00514DA8">
        <w:rPr>
          <w:rFonts w:ascii="Arial" w:hAnsi="Arial" w:cs="Arial"/>
          <w:noProof/>
          <w:lang w:val="en-US"/>
        </w:rPr>
        <w:t>1</w:t>
      </w:r>
      <w:r w:rsidRPr="00514DA8">
        <w:rPr>
          <w:rFonts w:ascii="Arial" w:hAnsi="Arial" w:cs="Arial"/>
        </w:rPr>
        <w:fldChar w:fldCharType="end"/>
      </w:r>
      <w:r w:rsidRPr="00514DA8">
        <w:rPr>
          <w:rFonts w:ascii="Arial" w:hAnsi="Arial" w:cs="Arial"/>
          <w:lang w:val="en-US"/>
        </w:rPr>
        <w:t>.</w:t>
      </w:r>
      <w:bookmarkEnd w:id="65"/>
      <w:bookmarkEnd w:id="66"/>
      <w:r w:rsidR="00AE0727">
        <w:rPr>
          <w:rFonts w:ascii="Arial" w:hAnsi="Arial" w:cs="Arial"/>
          <w:lang w:val="en-US"/>
        </w:rPr>
        <w:t xml:space="preserve"> Solution overview</w:t>
      </w:r>
    </w:p>
    <w:p w14:paraId="5B8D2E3A" w14:textId="0508D7E4" w:rsidR="00C0234F" w:rsidRDefault="00B21FAF" w:rsidP="00636A0D">
      <w:pPr>
        <w:pStyle w:val="StyleHeading2Underline"/>
        <w:rPr>
          <w:rFonts w:ascii="Arial" w:hAnsi="Arial" w:cs="Arial"/>
        </w:rPr>
      </w:pPr>
      <w:bookmarkStart w:id="67" w:name="_Toc147156573"/>
      <w:r>
        <w:rPr>
          <w:rFonts w:ascii="Arial" w:hAnsi="Arial" w:cs="Arial"/>
        </w:rPr>
        <w:lastRenderedPageBreak/>
        <w:t>Technical Flow</w:t>
      </w:r>
      <w:bookmarkEnd w:id="67"/>
    </w:p>
    <w:p w14:paraId="46E161B3" w14:textId="6DDB404C" w:rsidR="00373C17" w:rsidRDefault="005F01E6" w:rsidP="00B66764">
      <w:pPr>
        <w:pStyle w:val="BodyText"/>
        <w:keepNext/>
        <w:rPr>
          <w:noProof/>
        </w:rPr>
      </w:pPr>
      <w:r>
        <w:rPr>
          <w:noProof/>
        </w:rPr>
        <w:t xml:space="preserve">The Technical Flow diagram (Figure 2) showcases the process flow of a Client-Server network that accomodates various data formats and encrypts the data </w:t>
      </w:r>
      <w:r w:rsidR="00922795">
        <w:rPr>
          <w:noProof/>
        </w:rPr>
        <w:t xml:space="preserve">to protect transmitted information. It also showcases </w:t>
      </w:r>
      <w:r w:rsidR="001D56FC">
        <w:rPr>
          <w:noProof/>
        </w:rPr>
        <w:t xml:space="preserve">server actions to accept the transmited data, de-seralise, unencrpt and print the received data. </w:t>
      </w:r>
      <w:r>
        <w:rPr>
          <w:noProof/>
        </w:rPr>
        <w:t xml:space="preserve"> </w:t>
      </w:r>
    </w:p>
    <w:p w14:paraId="6D9E9BED" w14:textId="77777777" w:rsidR="003E14D2" w:rsidRDefault="003E14D2" w:rsidP="00B66764">
      <w:pPr>
        <w:pStyle w:val="BodyText"/>
        <w:keepNext/>
        <w:rPr>
          <w:noProof/>
        </w:rPr>
      </w:pPr>
    </w:p>
    <w:p w14:paraId="14481111" w14:textId="3D321F23" w:rsidR="00B66764" w:rsidRPr="00514DA8" w:rsidRDefault="00135903" w:rsidP="00B66764">
      <w:pPr>
        <w:pStyle w:val="BodyText"/>
        <w:keepNext/>
        <w:rPr>
          <w:rFonts w:cs="Arial"/>
        </w:rPr>
      </w:pPr>
      <w:r>
        <w:rPr>
          <w:noProof/>
        </w:rPr>
        <w:pict w14:anchorId="36776FCA">
          <v:shape id="_x0000_i1026" type="#_x0000_t75" alt="A diagram of a diagram&#10;&#10;Description automatically generated" style="width:450.75pt;height:213.75pt;visibility:visible">
            <v:imagedata r:id="rId13" o:title="A diagram of a diagram&#10;&#10;Description automatically generated"/>
          </v:shape>
        </w:pict>
      </w:r>
    </w:p>
    <w:p w14:paraId="2BC3854E" w14:textId="4EA5E350" w:rsidR="00B66764" w:rsidRDefault="00B66764" w:rsidP="00B66764">
      <w:pPr>
        <w:pStyle w:val="Caption"/>
        <w:jc w:val="center"/>
        <w:rPr>
          <w:rFonts w:ascii="Arial" w:hAnsi="Arial" w:cs="Arial"/>
          <w:lang w:val="en-US"/>
        </w:rPr>
      </w:pPr>
      <w:bookmarkStart w:id="68" w:name="_Toc90630551"/>
      <w:bookmarkStart w:id="69" w:name="_Toc90630677"/>
      <w:r w:rsidRPr="00514DA8">
        <w:rPr>
          <w:rFonts w:ascii="Arial" w:hAnsi="Arial" w:cs="Arial"/>
          <w:lang w:val="en-US"/>
        </w:rPr>
        <w:t xml:space="preserve">Figure </w:t>
      </w:r>
      <w:r w:rsidRPr="00514DA8">
        <w:rPr>
          <w:rFonts w:ascii="Arial" w:hAnsi="Arial" w:cs="Arial"/>
        </w:rPr>
        <w:fldChar w:fldCharType="begin"/>
      </w:r>
      <w:r w:rsidRPr="00514DA8">
        <w:rPr>
          <w:rFonts w:ascii="Arial" w:hAnsi="Arial" w:cs="Arial"/>
          <w:lang w:val="en-US"/>
        </w:rPr>
        <w:instrText xml:space="preserve"> SEQ Figure \* ARABIC </w:instrText>
      </w:r>
      <w:r w:rsidRPr="00514DA8">
        <w:rPr>
          <w:rFonts w:ascii="Arial" w:hAnsi="Arial" w:cs="Arial"/>
        </w:rPr>
        <w:fldChar w:fldCharType="separate"/>
      </w:r>
      <w:r w:rsidRPr="00514DA8">
        <w:rPr>
          <w:rFonts w:ascii="Arial" w:hAnsi="Arial" w:cs="Arial"/>
          <w:noProof/>
          <w:lang w:val="en-US"/>
        </w:rPr>
        <w:t>2</w:t>
      </w:r>
      <w:r w:rsidRPr="00514DA8">
        <w:rPr>
          <w:rFonts w:ascii="Arial" w:hAnsi="Arial" w:cs="Arial"/>
        </w:rPr>
        <w:fldChar w:fldCharType="end"/>
      </w:r>
      <w:r w:rsidRPr="00514DA8">
        <w:rPr>
          <w:rFonts w:ascii="Arial" w:hAnsi="Arial" w:cs="Arial"/>
          <w:lang w:val="en-US"/>
        </w:rPr>
        <w:t xml:space="preserve">. </w:t>
      </w:r>
      <w:bookmarkEnd w:id="68"/>
      <w:bookmarkEnd w:id="69"/>
      <w:r w:rsidR="00155DCD">
        <w:rPr>
          <w:rFonts w:ascii="Arial" w:hAnsi="Arial" w:cs="Arial"/>
          <w:lang w:val="en-US"/>
        </w:rPr>
        <w:t>Technical Flow</w:t>
      </w:r>
    </w:p>
    <w:p w14:paraId="383D8F86" w14:textId="77777777" w:rsidR="003E14D2" w:rsidRDefault="003E14D2" w:rsidP="003E14D2">
      <w:pPr>
        <w:rPr>
          <w:lang w:eastAsia="nl-NL" w:bidi="ar-SA"/>
        </w:rPr>
      </w:pPr>
    </w:p>
    <w:p w14:paraId="23B58F9D" w14:textId="77777777" w:rsidR="003E14D2" w:rsidRDefault="003E14D2" w:rsidP="003E14D2">
      <w:pPr>
        <w:rPr>
          <w:lang w:eastAsia="nl-NL" w:bidi="ar-SA"/>
        </w:rPr>
      </w:pPr>
    </w:p>
    <w:p w14:paraId="45569C0E" w14:textId="77777777" w:rsidR="003E14D2" w:rsidRDefault="003E14D2" w:rsidP="003E14D2">
      <w:pPr>
        <w:rPr>
          <w:lang w:eastAsia="nl-NL" w:bidi="ar-SA"/>
        </w:rPr>
      </w:pPr>
    </w:p>
    <w:p w14:paraId="6BC29245" w14:textId="77777777" w:rsidR="003E14D2" w:rsidRDefault="003E14D2" w:rsidP="003E14D2">
      <w:pPr>
        <w:rPr>
          <w:lang w:eastAsia="nl-NL" w:bidi="ar-SA"/>
        </w:rPr>
      </w:pPr>
    </w:p>
    <w:p w14:paraId="17A91296" w14:textId="77777777" w:rsidR="003E14D2" w:rsidRDefault="003E14D2" w:rsidP="003E14D2">
      <w:pPr>
        <w:rPr>
          <w:lang w:eastAsia="nl-NL" w:bidi="ar-SA"/>
        </w:rPr>
      </w:pPr>
    </w:p>
    <w:p w14:paraId="0DE06BD6" w14:textId="77777777" w:rsidR="003E14D2" w:rsidRDefault="003E14D2" w:rsidP="003E14D2">
      <w:pPr>
        <w:rPr>
          <w:lang w:eastAsia="nl-NL" w:bidi="ar-SA"/>
        </w:rPr>
      </w:pPr>
    </w:p>
    <w:p w14:paraId="1DAF4281" w14:textId="77777777" w:rsidR="003E14D2" w:rsidRDefault="003E14D2" w:rsidP="003E14D2">
      <w:pPr>
        <w:rPr>
          <w:lang w:eastAsia="nl-NL" w:bidi="ar-SA"/>
        </w:rPr>
      </w:pPr>
    </w:p>
    <w:p w14:paraId="3A9AA562" w14:textId="77777777" w:rsidR="003E14D2" w:rsidRDefault="003E14D2" w:rsidP="003E14D2">
      <w:pPr>
        <w:rPr>
          <w:lang w:eastAsia="nl-NL" w:bidi="ar-SA"/>
        </w:rPr>
      </w:pPr>
    </w:p>
    <w:p w14:paraId="59627B3C" w14:textId="77777777" w:rsidR="003E14D2" w:rsidRDefault="003E14D2" w:rsidP="003E14D2">
      <w:pPr>
        <w:rPr>
          <w:lang w:eastAsia="nl-NL" w:bidi="ar-SA"/>
        </w:rPr>
      </w:pPr>
    </w:p>
    <w:p w14:paraId="7062D6D9" w14:textId="77777777" w:rsidR="003E14D2" w:rsidRDefault="003E14D2" w:rsidP="003E14D2">
      <w:pPr>
        <w:rPr>
          <w:lang w:eastAsia="nl-NL" w:bidi="ar-SA"/>
        </w:rPr>
      </w:pPr>
    </w:p>
    <w:p w14:paraId="7F0D6ABF" w14:textId="77777777" w:rsidR="003E14D2" w:rsidRDefault="003E14D2" w:rsidP="003E14D2">
      <w:pPr>
        <w:rPr>
          <w:lang w:eastAsia="nl-NL" w:bidi="ar-SA"/>
        </w:rPr>
      </w:pPr>
    </w:p>
    <w:p w14:paraId="06DD0976" w14:textId="77777777" w:rsidR="003E14D2" w:rsidRDefault="003E14D2" w:rsidP="003E14D2">
      <w:pPr>
        <w:rPr>
          <w:lang w:eastAsia="nl-NL" w:bidi="ar-SA"/>
        </w:rPr>
      </w:pPr>
    </w:p>
    <w:p w14:paraId="7E9B108E" w14:textId="77777777" w:rsidR="003E14D2" w:rsidRDefault="003E14D2" w:rsidP="003E14D2">
      <w:pPr>
        <w:rPr>
          <w:lang w:eastAsia="nl-NL" w:bidi="ar-SA"/>
        </w:rPr>
      </w:pPr>
    </w:p>
    <w:p w14:paraId="24AB4A2E" w14:textId="77777777" w:rsidR="003E14D2" w:rsidRDefault="003E14D2" w:rsidP="003E14D2">
      <w:pPr>
        <w:rPr>
          <w:lang w:eastAsia="nl-NL" w:bidi="ar-SA"/>
        </w:rPr>
      </w:pPr>
    </w:p>
    <w:p w14:paraId="778C1D06" w14:textId="77777777" w:rsidR="003E14D2" w:rsidRDefault="003E14D2" w:rsidP="003E14D2">
      <w:pPr>
        <w:rPr>
          <w:lang w:eastAsia="nl-NL" w:bidi="ar-SA"/>
        </w:rPr>
      </w:pPr>
    </w:p>
    <w:p w14:paraId="477B3366" w14:textId="77777777" w:rsidR="003E14D2" w:rsidRDefault="003E14D2" w:rsidP="003E14D2">
      <w:pPr>
        <w:rPr>
          <w:lang w:eastAsia="nl-NL" w:bidi="ar-SA"/>
        </w:rPr>
      </w:pPr>
    </w:p>
    <w:p w14:paraId="079BA27F" w14:textId="77777777" w:rsidR="003E14D2" w:rsidRDefault="003E14D2" w:rsidP="003E14D2">
      <w:pPr>
        <w:rPr>
          <w:lang w:eastAsia="nl-NL" w:bidi="ar-SA"/>
        </w:rPr>
      </w:pPr>
    </w:p>
    <w:p w14:paraId="31C3D6B5" w14:textId="77777777" w:rsidR="003E14D2" w:rsidRDefault="003E14D2" w:rsidP="003E14D2">
      <w:pPr>
        <w:rPr>
          <w:lang w:eastAsia="nl-NL" w:bidi="ar-SA"/>
        </w:rPr>
      </w:pPr>
    </w:p>
    <w:p w14:paraId="302C4741" w14:textId="410B73AF" w:rsidR="00CC2CC8" w:rsidRDefault="00EC5213" w:rsidP="001E7F91">
      <w:pPr>
        <w:pStyle w:val="Heading1"/>
        <w:ind w:left="0" w:right="431"/>
        <w:rPr>
          <w:rFonts w:ascii="Arial" w:hAnsi="Arial" w:cs="Arial"/>
        </w:rPr>
      </w:pPr>
      <w:bookmarkStart w:id="70" w:name="_Toc147156574"/>
      <w:r w:rsidRPr="000C03CB">
        <w:rPr>
          <w:rFonts w:ascii="Arial" w:hAnsi="Arial" w:cs="Arial"/>
        </w:rPr>
        <w:lastRenderedPageBreak/>
        <w:t>Solution Design</w:t>
      </w:r>
      <w:bookmarkEnd w:id="70"/>
    </w:p>
    <w:p w14:paraId="0705904C" w14:textId="7B0B7983" w:rsidR="003E14D2" w:rsidRDefault="003E14D2" w:rsidP="003E14D2">
      <w:pPr>
        <w:pStyle w:val="StyleHeading2Underline"/>
      </w:pPr>
      <w:bookmarkStart w:id="71" w:name="_Toc147156575"/>
      <w:r>
        <w:t>Solution Design (</w:t>
      </w:r>
      <w:r w:rsidR="00BD42F0">
        <w:t>Client</w:t>
      </w:r>
      <w:r>
        <w:t>)</w:t>
      </w:r>
      <w:bookmarkEnd w:id="71"/>
      <w:r>
        <w:t xml:space="preserve"> </w:t>
      </w:r>
    </w:p>
    <w:p w14:paraId="7F5D7BFE" w14:textId="77777777" w:rsidR="00EC5213" w:rsidRDefault="00EC5213" w:rsidP="00CC2CC8">
      <w:pPr>
        <w:rPr>
          <w:lang w:eastAsia="nl-NL" w:bidi="ar-SA"/>
        </w:rPr>
      </w:pPr>
    </w:p>
    <w:p w14:paraId="11A45E8C" w14:textId="3C213336" w:rsidR="00EC5213" w:rsidRDefault="00135903" w:rsidP="00FC1646">
      <w:pPr>
        <w:jc w:val="center"/>
        <w:rPr>
          <w:noProof/>
          <w:lang w:eastAsia="nl-NL" w:bidi="ar-SA"/>
        </w:rPr>
      </w:pPr>
      <w:r>
        <w:rPr>
          <w:noProof/>
          <w:lang w:eastAsia="nl-NL" w:bidi="ar-SA"/>
        </w:rPr>
        <w:pict w14:anchorId="1814D884">
          <v:shape id="Picture 1" o:spid="_x0000_i1027" type="#_x0000_t75" style="width:397.5pt;height:164.25pt;visibility:visible;mso-wrap-style:square">
            <v:imagedata r:id="rId14" o:title=""/>
          </v:shape>
        </w:pict>
      </w:r>
    </w:p>
    <w:p w14:paraId="5EA068C6" w14:textId="77777777" w:rsidR="00FC1646" w:rsidRDefault="00FC1646" w:rsidP="000C03CB">
      <w:pPr>
        <w:jc w:val="center"/>
        <w:rPr>
          <w:lang w:eastAsia="nl-NL" w:bidi="ar-SA"/>
        </w:rPr>
      </w:pPr>
    </w:p>
    <w:p w14:paraId="37A43B3E" w14:textId="7DE26A16" w:rsidR="008064FC" w:rsidRDefault="008064FC" w:rsidP="008064FC">
      <w:pPr>
        <w:rPr>
          <w:color w:val="0E101A"/>
          <w:sz w:val="24"/>
          <w:szCs w:val="24"/>
          <w:lang w:val="en-GB" w:eastAsia="en-GB" w:bidi="ar-SA"/>
        </w:rPr>
      </w:pPr>
      <w:r w:rsidRPr="008064FC">
        <w:rPr>
          <w:color w:val="0E101A"/>
          <w:sz w:val="24"/>
          <w:szCs w:val="24"/>
          <w:lang w:val="en-GB" w:eastAsia="en-GB" w:bidi="ar-SA"/>
        </w:rPr>
        <w:t xml:space="preserve">Key components within the </w:t>
      </w:r>
      <w:r w:rsidR="008A4DF4">
        <w:rPr>
          <w:color w:val="0E101A"/>
          <w:sz w:val="24"/>
          <w:szCs w:val="24"/>
          <w:lang w:val="en-GB" w:eastAsia="en-GB" w:bidi="ar-SA"/>
        </w:rPr>
        <w:t xml:space="preserve">Client </w:t>
      </w:r>
      <w:r w:rsidRPr="008064FC">
        <w:rPr>
          <w:color w:val="0E101A"/>
          <w:sz w:val="24"/>
          <w:szCs w:val="24"/>
          <w:lang w:val="en-GB" w:eastAsia="en-GB" w:bidi="ar-SA"/>
        </w:rPr>
        <w:t>design</w:t>
      </w:r>
    </w:p>
    <w:p w14:paraId="387330B2" w14:textId="77777777" w:rsidR="008064FC" w:rsidRPr="008064FC" w:rsidRDefault="008064FC" w:rsidP="008064FC">
      <w:pPr>
        <w:rPr>
          <w:color w:val="0E101A"/>
          <w:sz w:val="24"/>
          <w:szCs w:val="24"/>
          <w:lang w:val="en-GB" w:eastAsia="en-GB" w:bidi="ar-SA"/>
        </w:rPr>
      </w:pPr>
    </w:p>
    <w:p w14:paraId="2F8F0D81" w14:textId="5E88562B" w:rsidR="008064FC" w:rsidRPr="008064FC" w:rsidRDefault="008064FC" w:rsidP="008064FC">
      <w:pPr>
        <w:numPr>
          <w:ilvl w:val="1"/>
          <w:numId w:val="53"/>
        </w:numPr>
        <w:tabs>
          <w:tab w:val="clear" w:pos="1440"/>
          <w:tab w:val="num" w:pos="720"/>
        </w:tabs>
        <w:ind w:left="720"/>
        <w:rPr>
          <w:color w:val="0E101A"/>
          <w:sz w:val="24"/>
          <w:szCs w:val="24"/>
          <w:lang w:val="en-GB" w:eastAsia="en-GB" w:bidi="ar-SA"/>
        </w:rPr>
      </w:pPr>
      <w:r w:rsidRPr="008064FC">
        <w:rPr>
          <w:color w:val="0E101A"/>
          <w:sz w:val="24"/>
          <w:szCs w:val="24"/>
          <w:lang w:val="en-GB" w:eastAsia="en-GB" w:bidi="ar-SA"/>
        </w:rPr>
        <w:t>Serialisation: Serialise the data into a structured format to maintain data integrity and interoperability. </w:t>
      </w:r>
    </w:p>
    <w:p w14:paraId="1E05C829" w14:textId="77777777" w:rsidR="008064FC" w:rsidRPr="008064FC" w:rsidRDefault="008064FC" w:rsidP="008064FC">
      <w:pPr>
        <w:numPr>
          <w:ilvl w:val="1"/>
          <w:numId w:val="54"/>
        </w:numPr>
        <w:tabs>
          <w:tab w:val="clear" w:pos="1440"/>
          <w:tab w:val="num" w:pos="720"/>
        </w:tabs>
        <w:ind w:left="720"/>
        <w:rPr>
          <w:color w:val="0E101A"/>
          <w:sz w:val="24"/>
          <w:szCs w:val="24"/>
          <w:lang w:val="en-GB" w:eastAsia="en-GB" w:bidi="ar-SA"/>
        </w:rPr>
      </w:pPr>
      <w:r w:rsidRPr="008064FC">
        <w:rPr>
          <w:color w:val="0E101A"/>
          <w:sz w:val="24"/>
          <w:szCs w:val="24"/>
          <w:lang w:val="en-GB" w:eastAsia="en-GB" w:bidi="ar-SA"/>
        </w:rPr>
        <w:t>Key Management: The key management component is responsible for generating and managing encryption keys.</w:t>
      </w:r>
    </w:p>
    <w:p w14:paraId="5EDC8C82" w14:textId="77777777" w:rsidR="008064FC" w:rsidRPr="008064FC" w:rsidRDefault="008064FC" w:rsidP="008064FC">
      <w:pPr>
        <w:numPr>
          <w:ilvl w:val="1"/>
          <w:numId w:val="55"/>
        </w:numPr>
        <w:tabs>
          <w:tab w:val="clear" w:pos="1440"/>
          <w:tab w:val="num" w:pos="720"/>
        </w:tabs>
        <w:ind w:left="720"/>
        <w:rPr>
          <w:color w:val="0E101A"/>
          <w:sz w:val="24"/>
          <w:szCs w:val="24"/>
          <w:lang w:val="en-GB" w:eastAsia="en-GB" w:bidi="ar-SA"/>
        </w:rPr>
      </w:pPr>
      <w:r w:rsidRPr="008064FC">
        <w:rPr>
          <w:color w:val="0E101A"/>
          <w:sz w:val="24"/>
          <w:szCs w:val="24"/>
          <w:lang w:val="en-GB" w:eastAsia="en-GB" w:bidi="ar-SA"/>
        </w:rPr>
        <w:t>Encryption: The encryption component is responsible for encrypting and decrypting data using the encryption keys provided by the key management component.</w:t>
      </w:r>
    </w:p>
    <w:p w14:paraId="74BED626" w14:textId="1B2F2DDC" w:rsidR="004709E4" w:rsidRPr="00CC2CC8" w:rsidRDefault="005972DE" w:rsidP="005972DE">
      <w:pPr>
        <w:numPr>
          <w:ilvl w:val="0"/>
          <w:numId w:val="55"/>
        </w:numPr>
        <w:rPr>
          <w:lang w:eastAsia="nl-NL" w:bidi="ar-SA"/>
        </w:rPr>
      </w:pPr>
      <w:r w:rsidRPr="008064FC">
        <w:rPr>
          <w:color w:val="0E101A"/>
          <w:sz w:val="24"/>
          <w:szCs w:val="24"/>
          <w:lang w:val="en-GB" w:eastAsia="en-GB" w:bidi="ar-SA"/>
        </w:rPr>
        <w:t>Client: The client is responsible for sending encrypted data</w:t>
      </w:r>
    </w:p>
    <w:p w14:paraId="50EC764A" w14:textId="3BD0C15D" w:rsidR="002F089B" w:rsidRDefault="00464DF4" w:rsidP="00B57915">
      <w:pPr>
        <w:pStyle w:val="StyleHeading2Underline"/>
      </w:pPr>
      <w:bookmarkStart w:id="72" w:name="_Toc147156576"/>
      <w:r>
        <w:t>Solution Design (Server)</w:t>
      </w:r>
      <w:bookmarkEnd w:id="72"/>
      <w:r>
        <w:t xml:space="preserve"> </w:t>
      </w:r>
    </w:p>
    <w:p w14:paraId="42ADA41F" w14:textId="118646B4" w:rsidR="00464DF4" w:rsidRDefault="00135903" w:rsidP="009C106A">
      <w:pPr>
        <w:rPr>
          <w:noProof/>
        </w:rPr>
      </w:pPr>
      <w:bookmarkStart w:id="73" w:name="_Toc147156449"/>
      <w:r>
        <w:pict w14:anchorId="3EA906BE">
          <v:shape id="_x0000_i1028" type="#_x0000_t75" style="width:397.5pt;height:153.75pt;visibility:visible;mso-wrap-style:square">
            <v:imagedata r:id="rId15" o:title=""/>
          </v:shape>
        </w:pict>
      </w:r>
      <w:bookmarkEnd w:id="73"/>
    </w:p>
    <w:p w14:paraId="77393A7B" w14:textId="77777777" w:rsidR="00360481" w:rsidRDefault="00360481" w:rsidP="00360481">
      <w:pPr>
        <w:rPr>
          <w:color w:val="0E101A"/>
          <w:sz w:val="24"/>
          <w:szCs w:val="24"/>
          <w:lang w:val="en-GB" w:eastAsia="en-GB" w:bidi="ar-SA"/>
        </w:rPr>
      </w:pPr>
    </w:p>
    <w:p w14:paraId="4215D18E" w14:textId="77777777" w:rsidR="00360481" w:rsidRDefault="00360481" w:rsidP="00360481">
      <w:pPr>
        <w:rPr>
          <w:color w:val="0E101A"/>
          <w:sz w:val="24"/>
          <w:szCs w:val="24"/>
          <w:lang w:val="en-GB" w:eastAsia="en-GB" w:bidi="ar-SA"/>
        </w:rPr>
      </w:pPr>
    </w:p>
    <w:p w14:paraId="7694C939" w14:textId="77777777" w:rsidR="00360481" w:rsidRDefault="00360481" w:rsidP="00360481">
      <w:pPr>
        <w:rPr>
          <w:color w:val="0E101A"/>
          <w:sz w:val="24"/>
          <w:szCs w:val="24"/>
          <w:lang w:val="en-GB" w:eastAsia="en-GB" w:bidi="ar-SA"/>
        </w:rPr>
      </w:pPr>
    </w:p>
    <w:p w14:paraId="112E95BB" w14:textId="5A151A0A" w:rsidR="00360481" w:rsidRPr="00360481" w:rsidRDefault="00360481" w:rsidP="00360481">
      <w:pPr>
        <w:rPr>
          <w:color w:val="0E101A"/>
          <w:sz w:val="24"/>
          <w:szCs w:val="24"/>
          <w:lang w:val="en-GB" w:eastAsia="en-GB" w:bidi="ar-SA"/>
        </w:rPr>
      </w:pPr>
      <w:r w:rsidRPr="00360481">
        <w:rPr>
          <w:color w:val="0E101A"/>
          <w:sz w:val="24"/>
          <w:szCs w:val="24"/>
          <w:lang w:val="en-GB" w:eastAsia="en-GB" w:bidi="ar-SA"/>
        </w:rPr>
        <w:t>Key components within the Server design </w:t>
      </w:r>
    </w:p>
    <w:p w14:paraId="4332CFEB" w14:textId="77777777" w:rsidR="00360481" w:rsidRPr="00360481" w:rsidRDefault="00360481" w:rsidP="00360481">
      <w:pPr>
        <w:numPr>
          <w:ilvl w:val="0"/>
          <w:numId w:val="56"/>
        </w:numPr>
        <w:rPr>
          <w:color w:val="0E101A"/>
          <w:sz w:val="24"/>
          <w:szCs w:val="24"/>
          <w:lang w:val="en-GB" w:eastAsia="en-GB" w:bidi="ar-SA"/>
        </w:rPr>
      </w:pPr>
      <w:r w:rsidRPr="00360481">
        <w:rPr>
          <w:b/>
          <w:bCs/>
          <w:color w:val="0E101A"/>
          <w:sz w:val="24"/>
          <w:szCs w:val="24"/>
          <w:lang w:val="en-GB" w:eastAsia="en-GB" w:bidi="ar-SA"/>
        </w:rPr>
        <w:t>Server:</w:t>
      </w:r>
      <w:r w:rsidRPr="00360481">
        <w:rPr>
          <w:color w:val="0E101A"/>
          <w:sz w:val="24"/>
          <w:szCs w:val="24"/>
          <w:lang w:val="en-GB" w:eastAsia="en-GB" w:bidi="ar-SA"/>
        </w:rPr>
        <w:t xml:space="preserve"> The server opens a socket to listen for incoming client connections. Once a connection is established, the server receives the file </w:t>
      </w:r>
      <w:r w:rsidRPr="00360481">
        <w:rPr>
          <w:color w:val="0E101A"/>
          <w:sz w:val="24"/>
          <w:szCs w:val="24"/>
          <w:lang w:val="en-GB" w:eastAsia="en-GB" w:bidi="ar-SA"/>
        </w:rPr>
        <w:lastRenderedPageBreak/>
        <w:t>from the client. The server receives the file from the client. using a TCP Protocol.</w:t>
      </w:r>
    </w:p>
    <w:p w14:paraId="0F5F51ED" w14:textId="77777777" w:rsidR="00360481" w:rsidRPr="00360481" w:rsidRDefault="00360481" w:rsidP="00360481">
      <w:pPr>
        <w:numPr>
          <w:ilvl w:val="0"/>
          <w:numId w:val="56"/>
        </w:numPr>
        <w:rPr>
          <w:color w:val="0E101A"/>
          <w:sz w:val="24"/>
          <w:szCs w:val="24"/>
          <w:lang w:val="en-GB" w:eastAsia="en-GB" w:bidi="ar-SA"/>
        </w:rPr>
      </w:pPr>
      <w:r w:rsidRPr="00360481">
        <w:rPr>
          <w:b/>
          <w:bCs/>
          <w:color w:val="0E101A"/>
          <w:sz w:val="24"/>
          <w:szCs w:val="24"/>
          <w:lang w:val="en-GB" w:eastAsia="en-GB" w:bidi="ar-SA"/>
        </w:rPr>
        <w:t>Decryption:</w:t>
      </w:r>
      <w:r w:rsidRPr="00360481">
        <w:rPr>
          <w:color w:val="0E101A"/>
          <w:sz w:val="24"/>
          <w:szCs w:val="24"/>
          <w:lang w:val="en-GB" w:eastAsia="en-GB" w:bidi="ar-SA"/>
        </w:rPr>
        <w:t> The server decrypts the file using the same key used to encrypt it. This will be done via the Fernet Key generated by the client. This key will be supplied along with the file. </w:t>
      </w:r>
    </w:p>
    <w:p w14:paraId="56D6A59F" w14:textId="77777777" w:rsidR="00360481" w:rsidRPr="00360481" w:rsidRDefault="00360481" w:rsidP="00360481">
      <w:pPr>
        <w:numPr>
          <w:ilvl w:val="0"/>
          <w:numId w:val="56"/>
        </w:numPr>
        <w:rPr>
          <w:color w:val="0E101A"/>
          <w:sz w:val="24"/>
          <w:szCs w:val="24"/>
          <w:lang w:val="en-GB" w:eastAsia="en-GB" w:bidi="ar-SA"/>
        </w:rPr>
      </w:pPr>
      <w:r w:rsidRPr="00360481">
        <w:rPr>
          <w:b/>
          <w:bCs/>
          <w:color w:val="0E101A"/>
          <w:sz w:val="24"/>
          <w:szCs w:val="24"/>
          <w:lang w:val="en-GB" w:eastAsia="en-GB" w:bidi="ar-SA"/>
        </w:rPr>
        <w:t>De-serialisation:</w:t>
      </w:r>
      <w:r w:rsidRPr="00360481">
        <w:rPr>
          <w:color w:val="0E101A"/>
          <w:sz w:val="24"/>
          <w:szCs w:val="24"/>
          <w:lang w:val="en-GB" w:eastAsia="en-GB" w:bidi="ar-SA"/>
        </w:rPr>
        <w:t> The server de-serialises the data in the file to a json format.</w:t>
      </w:r>
    </w:p>
    <w:p w14:paraId="039CAB45" w14:textId="77777777" w:rsidR="00360481" w:rsidRDefault="00360481" w:rsidP="00360481">
      <w:pPr>
        <w:numPr>
          <w:ilvl w:val="0"/>
          <w:numId w:val="56"/>
        </w:numPr>
        <w:rPr>
          <w:color w:val="0E101A"/>
          <w:sz w:val="24"/>
          <w:szCs w:val="24"/>
          <w:lang w:val="en-GB" w:eastAsia="en-GB" w:bidi="ar-SA"/>
        </w:rPr>
      </w:pPr>
      <w:r w:rsidRPr="00360481">
        <w:rPr>
          <w:b/>
          <w:bCs/>
          <w:color w:val="0E101A"/>
          <w:sz w:val="24"/>
          <w:szCs w:val="24"/>
          <w:lang w:val="en-GB" w:eastAsia="en-GB" w:bidi="ar-SA"/>
        </w:rPr>
        <w:t>Print:</w:t>
      </w:r>
      <w:r w:rsidRPr="00360481">
        <w:rPr>
          <w:color w:val="0E101A"/>
          <w:sz w:val="24"/>
          <w:szCs w:val="24"/>
          <w:lang w:val="en-GB" w:eastAsia="en-GB" w:bidi="ar-SA"/>
        </w:rPr>
        <w:t> The server prints the contents of the dictionary.</w:t>
      </w:r>
    </w:p>
    <w:p w14:paraId="2A0E702C" w14:textId="77777777" w:rsidR="001306BB" w:rsidRPr="00360481" w:rsidRDefault="001306BB" w:rsidP="001306BB">
      <w:pPr>
        <w:ind w:left="720"/>
        <w:rPr>
          <w:color w:val="0E101A"/>
          <w:sz w:val="24"/>
          <w:szCs w:val="24"/>
          <w:lang w:val="en-GB" w:eastAsia="en-GB" w:bidi="ar-SA"/>
        </w:rPr>
      </w:pPr>
    </w:p>
    <w:p w14:paraId="4A4A7FFD" w14:textId="05E94059" w:rsidR="00DF3864" w:rsidRDefault="00FD6F1B" w:rsidP="00DF3864">
      <w:pPr>
        <w:pStyle w:val="StyleHeading2Underline"/>
        <w:rPr>
          <w:rFonts w:ascii="Arial" w:hAnsi="Arial" w:cs="Arial"/>
        </w:rPr>
      </w:pPr>
      <w:bookmarkStart w:id="74" w:name="_Toc147156577"/>
      <w:r>
        <w:rPr>
          <w:rFonts w:ascii="Arial" w:hAnsi="Arial" w:cs="Arial"/>
        </w:rPr>
        <w:t>Error Handling</w:t>
      </w:r>
      <w:bookmarkEnd w:id="74"/>
    </w:p>
    <w:p w14:paraId="195B2AB3" w14:textId="464BBD87" w:rsidR="00FD6F1B" w:rsidRDefault="00FD6F1B" w:rsidP="00DF3864">
      <w:pPr>
        <w:pStyle w:val="StyleHeading2Underline"/>
        <w:rPr>
          <w:rFonts w:ascii="Arial" w:hAnsi="Arial" w:cs="Arial"/>
        </w:rPr>
      </w:pPr>
      <w:bookmarkStart w:id="75" w:name="_Toc147156578"/>
      <w:r>
        <w:rPr>
          <w:rFonts w:ascii="Arial" w:hAnsi="Arial" w:cs="Arial"/>
        </w:rPr>
        <w:t>Design Decisions</w:t>
      </w:r>
      <w:bookmarkEnd w:id="75"/>
    </w:p>
    <w:p w14:paraId="3E7BBECB" w14:textId="77777777" w:rsidR="00DF3864" w:rsidRDefault="00DF3864" w:rsidP="00DF3864">
      <w:pPr>
        <w:rPr>
          <w:color w:val="0E101A"/>
          <w:sz w:val="24"/>
          <w:szCs w:val="24"/>
          <w:lang w:val="en-GB" w:eastAsia="en-GB" w:bidi="ar-SA"/>
        </w:rPr>
      </w:pPr>
    </w:p>
    <w:p w14:paraId="735772B3" w14:textId="30E29F9D" w:rsidR="00DF3864" w:rsidRDefault="00DF3864" w:rsidP="00DF3864">
      <w:pPr>
        <w:rPr>
          <w:color w:val="0E101A"/>
          <w:sz w:val="24"/>
          <w:szCs w:val="24"/>
          <w:lang w:val="en-GB" w:eastAsia="en-GB" w:bidi="ar-SA"/>
        </w:rPr>
      </w:pPr>
      <w:r w:rsidRPr="005C125E">
        <w:rPr>
          <w:b/>
          <w:bCs/>
          <w:color w:val="0E101A"/>
          <w:sz w:val="24"/>
          <w:szCs w:val="24"/>
          <w:lang w:val="en-GB" w:eastAsia="en-GB" w:bidi="ar-SA"/>
        </w:rPr>
        <w:t>Serialisation</w:t>
      </w:r>
      <w:r w:rsidR="001371F5">
        <w:rPr>
          <w:color w:val="0E101A"/>
          <w:sz w:val="24"/>
          <w:szCs w:val="24"/>
          <w:lang w:val="en-GB" w:eastAsia="en-GB" w:bidi="ar-SA"/>
        </w:rPr>
        <w:t xml:space="preserve">: </w:t>
      </w:r>
      <w:r w:rsidR="00F81B6A" w:rsidRPr="00F81B6A">
        <w:rPr>
          <w:color w:val="0E101A"/>
          <w:sz w:val="24"/>
          <w:szCs w:val="24"/>
          <w:lang w:val="en-GB" w:eastAsia="en-GB" w:bidi="ar-SA"/>
        </w:rPr>
        <w:t>Pickle module is used to serialise the dictionary into JSON format</w:t>
      </w:r>
      <w:r w:rsidR="00E91B3F">
        <w:rPr>
          <w:color w:val="0E101A"/>
          <w:sz w:val="24"/>
          <w:szCs w:val="24"/>
          <w:lang w:val="en-GB" w:eastAsia="en-GB" w:bidi="ar-SA"/>
        </w:rPr>
        <w:t xml:space="preserve"> for the following reasons – </w:t>
      </w:r>
    </w:p>
    <w:p w14:paraId="3E902F8F" w14:textId="79914E8C" w:rsidR="00E91B3F" w:rsidRDefault="00E91B3F" w:rsidP="00E91B3F">
      <w:pPr>
        <w:numPr>
          <w:ilvl w:val="0"/>
          <w:numId w:val="57"/>
        </w:numPr>
        <w:rPr>
          <w:color w:val="0E101A"/>
          <w:sz w:val="24"/>
          <w:szCs w:val="24"/>
          <w:lang w:val="en-GB" w:eastAsia="en-GB" w:bidi="ar-SA"/>
        </w:rPr>
      </w:pPr>
      <w:r>
        <w:rPr>
          <w:color w:val="0E101A"/>
          <w:sz w:val="24"/>
          <w:szCs w:val="24"/>
          <w:lang w:val="en-GB" w:eastAsia="en-GB" w:bidi="ar-SA"/>
        </w:rPr>
        <w:t>J</w:t>
      </w:r>
      <w:r w:rsidRPr="00E91B3F">
        <w:rPr>
          <w:color w:val="0E101A"/>
          <w:sz w:val="24"/>
          <w:szCs w:val="24"/>
          <w:lang w:val="en-GB" w:eastAsia="en-GB" w:bidi="ar-SA"/>
        </w:rPr>
        <w:t xml:space="preserve">SON is a text-based format that is easy to read and </w:t>
      </w:r>
      <w:r w:rsidR="005C125E" w:rsidRPr="00E91B3F">
        <w:rPr>
          <w:color w:val="0E101A"/>
          <w:sz w:val="24"/>
          <w:szCs w:val="24"/>
          <w:lang w:val="en-GB" w:eastAsia="en-GB" w:bidi="ar-SA"/>
        </w:rPr>
        <w:t>write.</w:t>
      </w:r>
    </w:p>
    <w:p w14:paraId="059DF18A" w14:textId="567F4A3E" w:rsidR="00E91B3F" w:rsidRDefault="005C125E" w:rsidP="00E91B3F">
      <w:pPr>
        <w:numPr>
          <w:ilvl w:val="0"/>
          <w:numId w:val="57"/>
        </w:numPr>
        <w:rPr>
          <w:color w:val="0E101A"/>
          <w:sz w:val="24"/>
          <w:szCs w:val="24"/>
          <w:lang w:val="en-GB" w:eastAsia="en-GB" w:bidi="ar-SA"/>
        </w:rPr>
      </w:pPr>
      <w:r w:rsidRPr="005C125E">
        <w:rPr>
          <w:color w:val="0E101A"/>
          <w:sz w:val="24"/>
          <w:szCs w:val="24"/>
          <w:lang w:val="en-GB" w:eastAsia="en-GB" w:bidi="ar-SA"/>
        </w:rPr>
        <w:t>It is a language-agnostic format and interoperability between systems written in different languages</w:t>
      </w:r>
      <w:r>
        <w:rPr>
          <w:color w:val="0E101A"/>
          <w:sz w:val="24"/>
          <w:szCs w:val="24"/>
          <w:lang w:val="en-GB" w:eastAsia="en-GB" w:bidi="ar-SA"/>
        </w:rPr>
        <w:t>.</w:t>
      </w:r>
    </w:p>
    <w:p w14:paraId="568C5E63" w14:textId="33A74529" w:rsidR="005C125E" w:rsidRDefault="005C125E" w:rsidP="00E91B3F">
      <w:pPr>
        <w:numPr>
          <w:ilvl w:val="0"/>
          <w:numId w:val="57"/>
        </w:numPr>
        <w:rPr>
          <w:color w:val="0E101A"/>
          <w:sz w:val="24"/>
          <w:szCs w:val="24"/>
          <w:lang w:val="en-GB" w:eastAsia="en-GB" w:bidi="ar-SA"/>
        </w:rPr>
      </w:pPr>
      <w:r w:rsidRPr="005C125E">
        <w:rPr>
          <w:color w:val="0E101A"/>
          <w:sz w:val="24"/>
          <w:szCs w:val="24"/>
          <w:lang w:val="en-GB" w:eastAsia="en-GB" w:bidi="ar-SA"/>
        </w:rPr>
        <w:t>It is a lightweight format with minimal overhead</w:t>
      </w:r>
      <w:r>
        <w:rPr>
          <w:color w:val="0E101A"/>
          <w:sz w:val="24"/>
          <w:szCs w:val="24"/>
          <w:lang w:val="en-GB" w:eastAsia="en-GB" w:bidi="ar-SA"/>
        </w:rPr>
        <w:t>.</w:t>
      </w:r>
    </w:p>
    <w:p w14:paraId="11223A8A" w14:textId="77777777" w:rsidR="005C125E" w:rsidRDefault="005C125E" w:rsidP="005C125E">
      <w:pPr>
        <w:rPr>
          <w:color w:val="0E101A"/>
          <w:sz w:val="24"/>
          <w:szCs w:val="24"/>
          <w:lang w:val="en-GB" w:eastAsia="en-GB" w:bidi="ar-SA"/>
        </w:rPr>
      </w:pPr>
    </w:p>
    <w:p w14:paraId="0873701E" w14:textId="2AAFB2B4" w:rsidR="001306BB" w:rsidRDefault="003479ED" w:rsidP="001306BB">
      <w:pPr>
        <w:rPr>
          <w:color w:val="0E101A"/>
          <w:sz w:val="24"/>
          <w:szCs w:val="24"/>
          <w:lang w:val="en-GB" w:eastAsia="en-GB" w:bidi="ar-SA"/>
        </w:rPr>
      </w:pPr>
      <w:r>
        <w:rPr>
          <w:b/>
          <w:bCs/>
          <w:color w:val="0E101A"/>
          <w:sz w:val="24"/>
          <w:szCs w:val="24"/>
          <w:lang w:val="en-GB" w:eastAsia="en-GB" w:bidi="ar-SA"/>
        </w:rPr>
        <w:t>Encryption</w:t>
      </w:r>
      <w:r w:rsidR="001306BB">
        <w:rPr>
          <w:color w:val="0E101A"/>
          <w:sz w:val="24"/>
          <w:szCs w:val="24"/>
          <w:lang w:val="en-GB" w:eastAsia="en-GB" w:bidi="ar-SA"/>
        </w:rPr>
        <w:t xml:space="preserve">: </w:t>
      </w:r>
      <w:r>
        <w:rPr>
          <w:color w:val="0E101A"/>
          <w:sz w:val="24"/>
          <w:szCs w:val="24"/>
          <w:lang w:val="en-GB" w:eastAsia="en-GB" w:bidi="ar-SA"/>
        </w:rPr>
        <w:t xml:space="preserve">Fernet </w:t>
      </w:r>
      <w:r w:rsidR="00844CB0">
        <w:rPr>
          <w:color w:val="0E101A"/>
          <w:sz w:val="24"/>
          <w:szCs w:val="24"/>
          <w:lang w:val="en-GB" w:eastAsia="en-GB" w:bidi="ar-SA"/>
        </w:rPr>
        <w:t xml:space="preserve">Cryptographic protocol will be used as our </w:t>
      </w:r>
      <w:r w:rsidR="00DD1937">
        <w:rPr>
          <w:color w:val="0E101A"/>
          <w:sz w:val="24"/>
          <w:szCs w:val="24"/>
          <w:lang w:val="en-GB" w:eastAsia="en-GB" w:bidi="ar-SA"/>
        </w:rPr>
        <w:t>encryption</w:t>
      </w:r>
      <w:r w:rsidR="00B97A2E">
        <w:rPr>
          <w:color w:val="0E101A"/>
          <w:sz w:val="24"/>
          <w:szCs w:val="24"/>
          <w:lang w:val="en-GB" w:eastAsia="en-GB" w:bidi="ar-SA"/>
        </w:rPr>
        <w:t xml:space="preserve"> tool of choice for the following reasons - </w:t>
      </w:r>
    </w:p>
    <w:p w14:paraId="72AD5AD5" w14:textId="77777777" w:rsidR="00B40D41" w:rsidRDefault="00B97A2E" w:rsidP="00B40D41">
      <w:pPr>
        <w:numPr>
          <w:ilvl w:val="0"/>
          <w:numId w:val="58"/>
        </w:numPr>
        <w:rPr>
          <w:color w:val="0E101A"/>
          <w:sz w:val="24"/>
          <w:szCs w:val="24"/>
          <w:lang w:val="en-GB" w:eastAsia="en-GB" w:bidi="ar-SA"/>
        </w:rPr>
      </w:pPr>
      <w:r w:rsidRPr="00B97A2E">
        <w:rPr>
          <w:color w:val="0E101A"/>
          <w:sz w:val="24"/>
          <w:szCs w:val="24"/>
          <w:lang w:val="en-GB" w:eastAsia="en-GB" w:bidi="ar-SA"/>
        </w:rPr>
        <w:t xml:space="preserve">Fernet uses symmetric key cryptography, </w:t>
      </w:r>
      <w:r>
        <w:rPr>
          <w:color w:val="0E101A"/>
          <w:sz w:val="24"/>
          <w:szCs w:val="24"/>
          <w:lang w:val="en-GB" w:eastAsia="en-GB" w:bidi="ar-SA"/>
        </w:rPr>
        <w:t>which is simple</w:t>
      </w:r>
      <w:r w:rsidR="007D130A">
        <w:rPr>
          <w:color w:val="0E101A"/>
          <w:sz w:val="24"/>
          <w:szCs w:val="24"/>
          <w:lang w:val="en-GB" w:eastAsia="en-GB" w:bidi="ar-SA"/>
        </w:rPr>
        <w:t xml:space="preserve"> and easy to use. </w:t>
      </w:r>
      <w:r>
        <w:rPr>
          <w:color w:val="0E101A"/>
          <w:sz w:val="24"/>
          <w:szCs w:val="24"/>
          <w:lang w:val="en-GB" w:eastAsia="en-GB" w:bidi="ar-SA"/>
        </w:rPr>
        <w:t xml:space="preserve"> </w:t>
      </w:r>
    </w:p>
    <w:p w14:paraId="69055AF6" w14:textId="5A0B697D" w:rsidR="001306BB" w:rsidRDefault="00004866" w:rsidP="00B40D41">
      <w:pPr>
        <w:numPr>
          <w:ilvl w:val="0"/>
          <w:numId w:val="58"/>
        </w:numPr>
        <w:rPr>
          <w:color w:val="0E101A"/>
          <w:sz w:val="24"/>
          <w:szCs w:val="24"/>
          <w:lang w:val="en-GB" w:eastAsia="en-GB" w:bidi="ar-SA"/>
        </w:rPr>
      </w:pPr>
      <w:r>
        <w:rPr>
          <w:color w:val="0E101A"/>
          <w:sz w:val="24"/>
          <w:szCs w:val="24"/>
          <w:lang w:val="en-GB" w:eastAsia="en-GB" w:bidi="ar-SA"/>
        </w:rPr>
        <w:t xml:space="preserve">Fernet </w:t>
      </w:r>
      <w:r w:rsidR="00ED1D14">
        <w:rPr>
          <w:color w:val="0E101A"/>
          <w:sz w:val="24"/>
          <w:szCs w:val="24"/>
          <w:lang w:val="en-GB" w:eastAsia="en-GB" w:bidi="ar-SA"/>
        </w:rPr>
        <w:t xml:space="preserve">is built on AES (Advance Encryption Standard) and ensures data </w:t>
      </w:r>
      <w:r w:rsidR="00DD1937">
        <w:rPr>
          <w:color w:val="0E101A"/>
          <w:sz w:val="24"/>
          <w:szCs w:val="24"/>
          <w:lang w:val="en-GB" w:eastAsia="en-GB" w:bidi="ar-SA"/>
        </w:rPr>
        <w:t xml:space="preserve">encrypted is well-protected. </w:t>
      </w:r>
    </w:p>
    <w:p w14:paraId="683EEA34" w14:textId="77777777" w:rsidR="005C125E" w:rsidRDefault="005C125E" w:rsidP="005C125E">
      <w:pPr>
        <w:rPr>
          <w:color w:val="0E101A"/>
          <w:sz w:val="24"/>
          <w:szCs w:val="24"/>
          <w:lang w:val="en-GB" w:eastAsia="en-GB" w:bidi="ar-SA"/>
        </w:rPr>
      </w:pPr>
    </w:p>
    <w:p w14:paraId="68C4E298" w14:textId="77777777" w:rsidR="00FD6F1B" w:rsidRPr="00DF3864" w:rsidRDefault="00FD6F1B" w:rsidP="005C125E">
      <w:pPr>
        <w:rPr>
          <w:color w:val="0E101A"/>
          <w:sz w:val="24"/>
          <w:szCs w:val="24"/>
          <w:lang w:val="en-GB" w:eastAsia="en-GB" w:bidi="ar-SA"/>
        </w:rPr>
      </w:pPr>
    </w:p>
    <w:p w14:paraId="279D7C1D" w14:textId="5CDDC29B" w:rsidR="001B479C" w:rsidRPr="000C03CB" w:rsidRDefault="00D05C88" w:rsidP="001B479C">
      <w:pPr>
        <w:pStyle w:val="Heading1"/>
        <w:ind w:left="0" w:right="431"/>
        <w:rPr>
          <w:rFonts w:ascii="Arial" w:hAnsi="Arial" w:cs="Arial"/>
        </w:rPr>
      </w:pPr>
      <w:bookmarkStart w:id="76" w:name="_Toc7416557"/>
      <w:bookmarkStart w:id="77" w:name="_Toc7416601"/>
      <w:bookmarkStart w:id="78" w:name="_Toc147156579"/>
      <w:bookmarkEnd w:id="76"/>
      <w:bookmarkEnd w:id="77"/>
      <w:r>
        <w:rPr>
          <w:rFonts w:ascii="Arial" w:hAnsi="Arial" w:cs="Arial"/>
        </w:rPr>
        <w:t xml:space="preserve">Unit </w:t>
      </w:r>
      <w:r w:rsidR="00677695">
        <w:rPr>
          <w:rFonts w:ascii="Arial" w:hAnsi="Arial" w:cs="Arial"/>
        </w:rPr>
        <w:t>Testing</w:t>
      </w:r>
      <w:bookmarkEnd w:id="78"/>
    </w:p>
    <w:p w14:paraId="6A20744A" w14:textId="0418E6D7" w:rsidR="00677695" w:rsidRDefault="00230770" w:rsidP="00677695">
      <w:pPr>
        <w:pStyle w:val="StyleHeading2Underline"/>
        <w:rPr>
          <w:rFonts w:ascii="Arial" w:hAnsi="Arial" w:cs="Arial"/>
        </w:rPr>
      </w:pPr>
      <w:bookmarkStart w:id="79" w:name="_Toc147156580"/>
      <w:r>
        <w:rPr>
          <w:rFonts w:ascii="Arial" w:hAnsi="Arial" w:cs="Arial"/>
        </w:rPr>
        <w:t>Serialization</w:t>
      </w:r>
      <w:r w:rsidR="00292FAD">
        <w:rPr>
          <w:rFonts w:ascii="Arial" w:hAnsi="Arial" w:cs="Arial"/>
        </w:rPr>
        <w:t xml:space="preserve"> </w:t>
      </w:r>
      <w:r>
        <w:rPr>
          <w:rFonts w:ascii="Arial" w:hAnsi="Arial" w:cs="Arial"/>
        </w:rPr>
        <w:t xml:space="preserve">Unit </w:t>
      </w:r>
      <w:r w:rsidR="00292FAD">
        <w:rPr>
          <w:rFonts w:ascii="Arial" w:hAnsi="Arial" w:cs="Arial"/>
        </w:rPr>
        <w:t>Testing</w:t>
      </w:r>
      <w:bookmarkEnd w:id="79"/>
    </w:p>
    <w:p w14:paraId="2656A724" w14:textId="7FCF55F7" w:rsidR="00292FAD" w:rsidRPr="00BD42F0" w:rsidRDefault="00292FAD" w:rsidP="00BD42F0">
      <w:pPr>
        <w:pStyle w:val="StyleHeading2Underline"/>
        <w:rPr>
          <w:rFonts w:ascii="Arial" w:hAnsi="Arial" w:cs="Arial"/>
        </w:rPr>
      </w:pPr>
      <w:bookmarkStart w:id="80" w:name="_Toc147156581"/>
      <w:r>
        <w:rPr>
          <w:rFonts w:ascii="Arial" w:hAnsi="Arial" w:cs="Arial"/>
        </w:rPr>
        <w:t>Encryption</w:t>
      </w:r>
      <w:r w:rsidR="00230770">
        <w:rPr>
          <w:rFonts w:ascii="Arial" w:hAnsi="Arial" w:cs="Arial"/>
        </w:rPr>
        <w:t xml:space="preserve"> Unit</w:t>
      </w:r>
      <w:r>
        <w:rPr>
          <w:rFonts w:ascii="Arial" w:hAnsi="Arial" w:cs="Arial"/>
        </w:rPr>
        <w:t xml:space="preserve"> Testing</w:t>
      </w:r>
      <w:bookmarkEnd w:id="80"/>
    </w:p>
    <w:p w14:paraId="2BD43CC7" w14:textId="77777777" w:rsidR="002B6903" w:rsidRDefault="002B6903" w:rsidP="00B66764">
      <w:pPr>
        <w:pStyle w:val="BodyText"/>
        <w:rPr>
          <w:rFonts w:cs="Arial"/>
        </w:rPr>
      </w:pPr>
    </w:p>
    <w:p w14:paraId="2CB95B78" w14:textId="77777777" w:rsidR="00BD42F0" w:rsidRDefault="00BD42F0" w:rsidP="00B66764">
      <w:pPr>
        <w:pStyle w:val="BodyText"/>
        <w:rPr>
          <w:rFonts w:cs="Arial"/>
        </w:rPr>
      </w:pPr>
    </w:p>
    <w:p w14:paraId="3FD1A2BE" w14:textId="77777777" w:rsidR="002118B7" w:rsidRDefault="002118B7" w:rsidP="00B66764">
      <w:pPr>
        <w:pStyle w:val="BodyText"/>
        <w:rPr>
          <w:rFonts w:cs="Arial"/>
        </w:rPr>
      </w:pPr>
    </w:p>
    <w:p w14:paraId="419ADFBB" w14:textId="122E6B76" w:rsidR="006D43A2" w:rsidRPr="00514DA8" w:rsidRDefault="006D43A2" w:rsidP="006D43A2">
      <w:pPr>
        <w:pStyle w:val="Heading1"/>
        <w:ind w:left="0" w:right="431"/>
        <w:rPr>
          <w:rFonts w:ascii="Arial" w:hAnsi="Arial" w:cs="Arial"/>
        </w:rPr>
      </w:pPr>
      <w:bookmarkStart w:id="81" w:name="_Toc147156583"/>
      <w:r>
        <w:rPr>
          <w:rFonts w:ascii="Arial" w:hAnsi="Arial" w:cs="Arial"/>
        </w:rPr>
        <w:lastRenderedPageBreak/>
        <w:t>Conclusion</w:t>
      </w:r>
      <w:bookmarkEnd w:id="81"/>
    </w:p>
    <w:p w14:paraId="2C65A966" w14:textId="77777777" w:rsidR="00C673FA" w:rsidRPr="00514DA8" w:rsidRDefault="00B66764" w:rsidP="000F1506">
      <w:pPr>
        <w:pStyle w:val="Subtitle"/>
        <w:rPr>
          <w:rFonts w:ascii="Arial" w:hAnsi="Arial" w:cs="Arial"/>
        </w:rPr>
      </w:pPr>
      <w:r>
        <w:rPr>
          <w:rFonts w:ascii="Arial" w:hAnsi="Arial" w:cs="Arial"/>
        </w:rPr>
        <w:br w:type="page"/>
      </w:r>
      <w:bookmarkStart w:id="82" w:name="_Toc147156584"/>
      <w:r w:rsidR="00C673FA" w:rsidRPr="00514DA8">
        <w:rPr>
          <w:rFonts w:ascii="Arial" w:hAnsi="Arial" w:cs="Arial"/>
        </w:rPr>
        <w:lastRenderedPageBreak/>
        <w:t>REF</w:t>
      </w:r>
      <w:r w:rsidR="002D71E5" w:rsidRPr="00514DA8">
        <w:rPr>
          <w:rFonts w:ascii="Arial" w:hAnsi="Arial" w:cs="Arial"/>
        </w:rPr>
        <w:t>E</w:t>
      </w:r>
      <w:r w:rsidR="00C673FA" w:rsidRPr="00514DA8">
        <w:rPr>
          <w:rFonts w:ascii="Arial" w:hAnsi="Arial" w:cs="Arial"/>
        </w:rPr>
        <w:t>RENCES</w:t>
      </w:r>
      <w:bookmarkEnd w:id="82"/>
    </w:p>
    <w:p w14:paraId="7C681C6B" w14:textId="77777777" w:rsidR="00C673FA" w:rsidRPr="00514DA8" w:rsidRDefault="00C673FA" w:rsidP="002118B7">
      <w:pPr>
        <w:pStyle w:val="List"/>
        <w:ind w:left="0" w:firstLine="0"/>
        <w:rPr>
          <w:rFonts w:cs="Arial"/>
          <w:i/>
          <w:iCs/>
          <w:color w:val="0000FF"/>
          <w:szCs w:val="20"/>
        </w:rPr>
      </w:pPr>
      <w:bookmarkStart w:id="83" w:name="Alexander1977"/>
    </w:p>
    <w:bookmarkEnd w:id="83"/>
    <w:p w14:paraId="5B4ADCF3" w14:textId="035F3C60" w:rsidR="00B12F5B" w:rsidRPr="00514DA8" w:rsidRDefault="00B12F5B" w:rsidP="00143BA2">
      <w:pPr>
        <w:pStyle w:val="List"/>
        <w:spacing w:before="240"/>
        <w:ind w:left="357" w:hanging="357"/>
        <w:rPr>
          <w:rFonts w:cs="Arial"/>
        </w:rPr>
      </w:pPr>
      <w:r w:rsidRPr="00514DA8">
        <w:rPr>
          <w:rFonts w:cs="Arial"/>
        </w:rPr>
        <w:br/>
      </w:r>
    </w:p>
    <w:p w14:paraId="1A14C9EF" w14:textId="77777777" w:rsidR="000F1506" w:rsidRDefault="000F1506" w:rsidP="001346F7">
      <w:pPr>
        <w:pStyle w:val="Subtitle"/>
        <w:jc w:val="left"/>
        <w:rPr>
          <w:rFonts w:ascii="Arial" w:hAnsi="Arial" w:cs="Arial"/>
        </w:rPr>
      </w:pPr>
    </w:p>
    <w:p w14:paraId="6FDA5437" w14:textId="43729398" w:rsidR="00353264" w:rsidRDefault="000F1506" w:rsidP="004822CB">
      <w:pPr>
        <w:pStyle w:val="Subtitle"/>
        <w:rPr>
          <w:rFonts w:ascii="Arial" w:hAnsi="Arial" w:cs="Arial"/>
        </w:rPr>
      </w:pPr>
      <w:bookmarkStart w:id="84" w:name="_Toc147156585"/>
      <w:r>
        <w:rPr>
          <w:rFonts w:ascii="Arial" w:hAnsi="Arial" w:cs="Arial"/>
        </w:rPr>
        <w:t>APPENDI</w:t>
      </w:r>
      <w:r w:rsidR="006A1DC2">
        <w:rPr>
          <w:rFonts w:ascii="Arial" w:hAnsi="Arial" w:cs="Arial"/>
        </w:rPr>
        <w:t>C</w:t>
      </w:r>
      <w:r>
        <w:rPr>
          <w:rFonts w:ascii="Arial" w:hAnsi="Arial" w:cs="Arial"/>
        </w:rPr>
        <w:t>ES</w:t>
      </w:r>
      <w:bookmarkEnd w:id="84"/>
      <w:r w:rsidRPr="00514DA8">
        <w:rPr>
          <w:rFonts w:ascii="Arial" w:hAnsi="Arial" w:cs="Arial"/>
        </w:rPr>
        <w:t xml:space="preserve"> </w:t>
      </w:r>
      <w:bookmarkStart w:id="85" w:name="_Situation"/>
      <w:bookmarkStart w:id="86" w:name="_Usage"/>
      <w:bookmarkStart w:id="87" w:name="_Sources"/>
      <w:bookmarkEnd w:id="85"/>
      <w:bookmarkEnd w:id="86"/>
      <w:bookmarkEnd w:id="87"/>
    </w:p>
    <w:tbl>
      <w:tblPr>
        <w:tblW w:w="9222" w:type="dxa"/>
        <w:tblCellMar>
          <w:top w:w="15" w:type="dxa"/>
          <w:left w:w="15" w:type="dxa"/>
          <w:bottom w:w="15" w:type="dxa"/>
          <w:right w:w="15" w:type="dxa"/>
        </w:tblCellMar>
        <w:tblLook w:val="04A0" w:firstRow="1" w:lastRow="0" w:firstColumn="1" w:lastColumn="0" w:noHBand="0" w:noVBand="1"/>
      </w:tblPr>
      <w:tblGrid>
        <w:gridCol w:w="529"/>
        <w:gridCol w:w="8693"/>
      </w:tblGrid>
      <w:tr w:rsidR="00342ECA" w:rsidRPr="00FB7EE2" w14:paraId="109079FE" w14:textId="77777777" w:rsidTr="00684BC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9F846C5" w14:textId="77777777" w:rsidR="00342ECA" w:rsidRPr="00FB7EE2" w:rsidRDefault="00342ECA" w:rsidP="00684BCB">
            <w:pPr>
              <w:rPr>
                <w:rFonts w:ascii="&amp;quot" w:hAnsi="&amp;quot"/>
                <w:b/>
                <w:bCs/>
                <w:color w:val="172B4D"/>
                <w:sz w:val="21"/>
                <w:szCs w:val="21"/>
              </w:rPr>
            </w:pPr>
          </w:p>
        </w:tc>
        <w:tc>
          <w:tcPr>
            <w:tcW w:w="869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4BFE3BC" w14:textId="0DC0DC93" w:rsidR="00342ECA" w:rsidRPr="00FB7EE2" w:rsidRDefault="00342ECA" w:rsidP="00684BCB">
            <w:pPr>
              <w:rPr>
                <w:rFonts w:cs="Arial"/>
                <w:b/>
                <w:bCs/>
                <w:color w:val="172B4D"/>
              </w:rPr>
            </w:pPr>
            <w:r>
              <w:rPr>
                <w:rFonts w:cs="Arial"/>
                <w:b/>
                <w:color w:val="172B4D"/>
              </w:rPr>
              <w:t>Group Artifacts</w:t>
            </w:r>
          </w:p>
        </w:tc>
      </w:tr>
      <w:tr w:rsidR="00342ECA" w:rsidRPr="00FB7EE2" w14:paraId="4816DCC4"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1A4BED2" w14:textId="77777777" w:rsidR="00342ECA" w:rsidRPr="00FB7EE2" w:rsidRDefault="00342ECA" w:rsidP="00684BCB">
            <w:pPr>
              <w:rPr>
                <w:rFonts w:ascii="Verdana" w:hAnsi="Verdana"/>
                <w:color w:val="091E42"/>
                <w:sz w:val="18"/>
                <w:szCs w:val="18"/>
              </w:rPr>
            </w:pPr>
            <w:r w:rsidRPr="00FB7EE2">
              <w:rPr>
                <w:rFonts w:ascii="Verdana" w:hAnsi="Verdana"/>
                <w:color w:val="091E42"/>
                <w:sz w:val="18"/>
                <w:szCs w:val="18"/>
              </w:rPr>
              <w:t>1</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783944F1" w14:textId="12AAC86A" w:rsidR="00342ECA" w:rsidRPr="00FB7EE2" w:rsidRDefault="00342ECA" w:rsidP="00684BCB">
            <w:pPr>
              <w:rPr>
                <w:rFonts w:ascii="Verdana" w:hAnsi="Verdana"/>
                <w:color w:val="091E42"/>
                <w:sz w:val="18"/>
                <w:szCs w:val="18"/>
              </w:rPr>
            </w:pPr>
            <w:r>
              <w:rPr>
                <w:rFonts w:ascii="Verdana" w:hAnsi="Verdana"/>
                <w:color w:val="091E42"/>
                <w:sz w:val="18"/>
                <w:szCs w:val="18"/>
              </w:rPr>
              <w:t>GitHub Repository</w:t>
            </w:r>
          </w:p>
        </w:tc>
      </w:tr>
      <w:tr w:rsidR="00342ECA" w:rsidRPr="00FB7EE2" w14:paraId="41EFFDF5"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02037ED" w14:textId="77777777" w:rsidR="00342ECA" w:rsidRPr="00FB7EE2" w:rsidRDefault="00342ECA" w:rsidP="00684BCB">
            <w:pPr>
              <w:rPr>
                <w:rFonts w:ascii="Verdana" w:hAnsi="Verdana"/>
                <w:color w:val="091E42"/>
                <w:sz w:val="18"/>
                <w:szCs w:val="18"/>
              </w:rPr>
            </w:pPr>
            <w:r w:rsidRPr="00FB7EE2">
              <w:rPr>
                <w:rFonts w:ascii="Verdana" w:hAnsi="Verdana"/>
                <w:color w:val="091E42"/>
                <w:sz w:val="18"/>
                <w:szCs w:val="18"/>
              </w:rPr>
              <w:t>2</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5F0E4814" w14:textId="5493F97B" w:rsidR="00342ECA" w:rsidRPr="00FB7EE2" w:rsidRDefault="00345DFB" w:rsidP="00684BCB">
            <w:pPr>
              <w:rPr>
                <w:rFonts w:ascii="Verdana" w:hAnsi="Verdana"/>
                <w:color w:val="091E42"/>
                <w:sz w:val="18"/>
                <w:szCs w:val="18"/>
              </w:rPr>
            </w:pPr>
            <w:r>
              <w:rPr>
                <w:rFonts w:ascii="Verdana" w:hAnsi="Verdana"/>
                <w:color w:val="091E42"/>
                <w:sz w:val="18"/>
                <w:szCs w:val="18"/>
              </w:rPr>
              <w:t>Client Server Network Project report</w:t>
            </w:r>
          </w:p>
        </w:tc>
      </w:tr>
      <w:tr w:rsidR="00342ECA" w:rsidRPr="00FB7EE2" w14:paraId="4376309D"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EEE7FEA" w14:textId="77777777" w:rsidR="00342ECA" w:rsidRPr="00FB7EE2" w:rsidRDefault="00342ECA" w:rsidP="00684BCB">
            <w:pPr>
              <w:rPr>
                <w:rFonts w:ascii="Verdana" w:hAnsi="Verdana"/>
                <w:color w:val="091E42"/>
                <w:sz w:val="18"/>
                <w:szCs w:val="18"/>
              </w:rPr>
            </w:pPr>
            <w:r w:rsidRPr="00FB7EE2">
              <w:rPr>
                <w:rFonts w:ascii="Verdana" w:hAnsi="Verdana"/>
                <w:color w:val="091E42"/>
                <w:sz w:val="18"/>
                <w:szCs w:val="18"/>
              </w:rPr>
              <w:t>3</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EADFAAB" w14:textId="7C1F5F55" w:rsidR="00345DFB" w:rsidRPr="00FB7EE2" w:rsidRDefault="00345DFB" w:rsidP="00684BCB">
            <w:pPr>
              <w:rPr>
                <w:rFonts w:ascii="Verdana" w:hAnsi="Verdana"/>
                <w:color w:val="091E42"/>
                <w:sz w:val="18"/>
                <w:szCs w:val="18"/>
              </w:rPr>
            </w:pPr>
            <w:r>
              <w:rPr>
                <w:rFonts w:ascii="Verdana" w:hAnsi="Verdana"/>
                <w:color w:val="091E42"/>
                <w:sz w:val="18"/>
                <w:szCs w:val="18"/>
              </w:rPr>
              <w:t>Requirement.txt</w:t>
            </w:r>
          </w:p>
        </w:tc>
      </w:tr>
      <w:tr w:rsidR="00345DFB" w:rsidRPr="00FB7EE2" w14:paraId="5658DD2F"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DA60FAD" w14:textId="2A2A3A34" w:rsidR="00345DFB" w:rsidRPr="00FB7EE2" w:rsidRDefault="00345DFB" w:rsidP="00684BCB">
            <w:pPr>
              <w:rPr>
                <w:rFonts w:ascii="Verdana" w:hAnsi="Verdana"/>
                <w:color w:val="091E42"/>
                <w:sz w:val="18"/>
                <w:szCs w:val="18"/>
              </w:rPr>
            </w:pPr>
            <w:r>
              <w:rPr>
                <w:rFonts w:ascii="Verdana" w:hAnsi="Verdana"/>
                <w:color w:val="091E42"/>
                <w:sz w:val="18"/>
                <w:szCs w:val="18"/>
              </w:rPr>
              <w:t>4</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56B41A11" w14:textId="009229F6" w:rsidR="00345DFB" w:rsidRDefault="00345DFB" w:rsidP="00684BCB">
            <w:pPr>
              <w:rPr>
                <w:rFonts w:ascii="Verdana" w:hAnsi="Verdana"/>
                <w:color w:val="091E42"/>
                <w:sz w:val="18"/>
                <w:szCs w:val="18"/>
              </w:rPr>
            </w:pPr>
            <w:r>
              <w:rPr>
                <w:rFonts w:ascii="Verdana" w:hAnsi="Verdana"/>
                <w:color w:val="091E42"/>
                <w:sz w:val="18"/>
                <w:szCs w:val="18"/>
              </w:rPr>
              <w:t>Readme</w:t>
            </w:r>
            <w:r w:rsidR="00E73F00">
              <w:rPr>
                <w:rFonts w:ascii="Verdana" w:hAnsi="Verdana"/>
                <w:color w:val="091E42"/>
                <w:sz w:val="18"/>
                <w:szCs w:val="18"/>
              </w:rPr>
              <w:t>.md</w:t>
            </w:r>
          </w:p>
        </w:tc>
      </w:tr>
      <w:tr w:rsidR="00576794" w:rsidRPr="00FB7EE2" w14:paraId="6E517360"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3BBEC5D9" w14:textId="45C412ED" w:rsidR="00576794" w:rsidRDefault="00576794" w:rsidP="00684BCB">
            <w:pPr>
              <w:rPr>
                <w:rFonts w:ascii="Verdana" w:hAnsi="Verdana"/>
                <w:color w:val="091E42"/>
                <w:sz w:val="18"/>
                <w:szCs w:val="18"/>
              </w:rPr>
            </w:pPr>
            <w:r>
              <w:rPr>
                <w:rFonts w:ascii="Verdana" w:hAnsi="Verdana"/>
                <w:color w:val="091E42"/>
                <w:sz w:val="18"/>
                <w:szCs w:val="18"/>
              </w:rPr>
              <w:t>5</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0B8D85F" w14:textId="48F1BCB2" w:rsidR="00576794" w:rsidRDefault="00412992" w:rsidP="00684BCB">
            <w:pPr>
              <w:rPr>
                <w:rFonts w:ascii="Verdana" w:hAnsi="Verdana"/>
                <w:color w:val="091E42"/>
                <w:sz w:val="18"/>
                <w:szCs w:val="18"/>
              </w:rPr>
            </w:pPr>
            <w:r>
              <w:rPr>
                <w:rFonts w:ascii="Verdana" w:hAnsi="Verdana"/>
                <w:color w:val="091E42"/>
                <w:sz w:val="18"/>
                <w:szCs w:val="18"/>
              </w:rPr>
              <w:t>Screenshot of Github repo</w:t>
            </w:r>
          </w:p>
        </w:tc>
      </w:tr>
      <w:tr w:rsidR="00956BF6" w:rsidRPr="00FB7EE2" w14:paraId="19107233" w14:textId="77777777" w:rsidTr="00684BCB">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22ED39E7" w14:textId="4D4272F3" w:rsidR="00956BF6" w:rsidRDefault="00956BF6" w:rsidP="00684BCB">
            <w:pPr>
              <w:rPr>
                <w:rFonts w:ascii="Verdana" w:hAnsi="Verdana"/>
                <w:color w:val="091E42"/>
                <w:sz w:val="18"/>
                <w:szCs w:val="18"/>
              </w:rPr>
            </w:pPr>
            <w:r>
              <w:rPr>
                <w:rFonts w:ascii="Verdana" w:hAnsi="Verdana"/>
                <w:color w:val="091E42"/>
                <w:sz w:val="18"/>
                <w:szCs w:val="18"/>
              </w:rPr>
              <w:t>6</w:t>
            </w:r>
          </w:p>
        </w:tc>
        <w:tc>
          <w:tcPr>
            <w:tcW w:w="8693" w:type="dxa"/>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01D30FC4" w14:textId="3467C973" w:rsidR="00956BF6" w:rsidRDefault="00412992" w:rsidP="00684BCB">
            <w:pPr>
              <w:rPr>
                <w:rFonts w:ascii="Verdana" w:hAnsi="Verdana"/>
                <w:color w:val="091E42"/>
                <w:sz w:val="18"/>
                <w:szCs w:val="18"/>
              </w:rPr>
            </w:pPr>
            <w:r>
              <w:rPr>
                <w:rFonts w:ascii="Verdana" w:hAnsi="Verdana"/>
                <w:color w:val="091E42"/>
                <w:sz w:val="18"/>
                <w:szCs w:val="18"/>
              </w:rPr>
              <w:t>Screenshot of Logs</w:t>
            </w:r>
          </w:p>
        </w:tc>
      </w:tr>
    </w:tbl>
    <w:p w14:paraId="362C80B6" w14:textId="77777777" w:rsidR="00342ECA" w:rsidRPr="004822CB" w:rsidRDefault="00342ECA" w:rsidP="00342ECA">
      <w:pPr>
        <w:pStyle w:val="Subtitle"/>
        <w:jc w:val="left"/>
        <w:rPr>
          <w:rFonts w:cs="Arial"/>
        </w:rPr>
      </w:pPr>
    </w:p>
    <w:sectPr w:rsidR="00342ECA" w:rsidRPr="004822CB" w:rsidSect="00F97C43">
      <w:footerReference w:type="default" r:id="rId16"/>
      <w:endnotePr>
        <w:numFmt w:val="lowerLetter"/>
      </w:endnotePr>
      <w:pgSz w:w="11907" w:h="16840" w:code="9"/>
      <w:pgMar w:top="1440" w:right="2160" w:bottom="1440" w:left="1797"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DCF8E" w14:textId="77777777" w:rsidR="00CE1700" w:rsidRDefault="00CE1700">
      <w:r>
        <w:separator/>
      </w:r>
    </w:p>
  </w:endnote>
  <w:endnote w:type="continuationSeparator" w:id="0">
    <w:p w14:paraId="28F0C0FF" w14:textId="77777777" w:rsidR="00CE1700" w:rsidRDefault="00CE1700">
      <w:r>
        <w:continuationSeparator/>
      </w:r>
    </w:p>
  </w:endnote>
  <w:endnote w:type="continuationNotice" w:id="1">
    <w:p w14:paraId="340667AA" w14:textId="77777777" w:rsidR="00CE1700" w:rsidRDefault="00CE17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mp;quo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AE715" w14:textId="77777777" w:rsidR="00F97C43" w:rsidRPr="0035104A" w:rsidRDefault="00F97C43" w:rsidP="00F96730">
    <w:pPr>
      <w:pStyle w:val="Footer"/>
      <w:tabs>
        <w:tab w:val="left" w:pos="3405"/>
        <w:tab w:val="center" w:pos="3975"/>
      </w:tabs>
      <w:rPr>
        <w:rFonts w:ascii="Arial" w:hAnsi="Arial" w:cs="Arial"/>
        <w:sz w:val="16"/>
        <w:szCs w:val="16"/>
      </w:rPr>
    </w:pPr>
    <w:r>
      <w:rPr>
        <w:rFonts w:ascii="Arial" w:hAnsi="Arial" w:cs="Arial"/>
        <w:sz w:val="16"/>
        <w:szCs w:val="16"/>
      </w:rPr>
      <w:tab/>
    </w:r>
  </w:p>
  <w:p w14:paraId="4FFFFDE0" w14:textId="77777777" w:rsidR="00F97C43" w:rsidRDefault="00F97C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35EC6" w14:textId="77777777" w:rsidR="005A66AA" w:rsidRPr="0035104A" w:rsidRDefault="005A66AA" w:rsidP="00F96730">
    <w:pPr>
      <w:pStyle w:val="Footer"/>
      <w:tabs>
        <w:tab w:val="left" w:pos="3405"/>
        <w:tab w:val="center" w:pos="3975"/>
      </w:tabs>
      <w:rPr>
        <w:rFonts w:ascii="Arial" w:hAnsi="Arial" w:cs="Arial"/>
        <w:sz w:val="16"/>
        <w:szCs w:val="16"/>
      </w:rPr>
    </w:pPr>
    <w:r>
      <w:rPr>
        <w:rFonts w:ascii="Arial" w:hAnsi="Arial" w:cs="Arial"/>
        <w:sz w:val="16"/>
        <w:szCs w:val="16"/>
      </w:rPr>
      <w:tab/>
    </w:r>
    <w:r>
      <w:rPr>
        <w:rFonts w:ascii="Arial" w:hAnsi="Arial" w:cs="Arial"/>
        <w:sz w:val="16"/>
        <w:szCs w:val="16"/>
      </w:rPr>
      <w:tab/>
    </w:r>
    <w:r w:rsidRPr="0035104A">
      <w:rPr>
        <w:rFonts w:ascii="Arial" w:hAnsi="Arial" w:cs="Arial"/>
        <w:sz w:val="16"/>
        <w:szCs w:val="16"/>
      </w:rPr>
      <w:t xml:space="preserve">Page </w:t>
    </w:r>
    <w:r w:rsidRPr="0035104A">
      <w:rPr>
        <w:rFonts w:ascii="Arial" w:hAnsi="Arial" w:cs="Arial"/>
        <w:b/>
        <w:bCs/>
        <w:sz w:val="16"/>
        <w:szCs w:val="16"/>
      </w:rPr>
      <w:fldChar w:fldCharType="begin"/>
    </w:r>
    <w:r w:rsidRPr="0035104A">
      <w:rPr>
        <w:rFonts w:ascii="Arial" w:hAnsi="Arial" w:cs="Arial"/>
        <w:b/>
        <w:bCs/>
        <w:sz w:val="16"/>
        <w:szCs w:val="16"/>
      </w:rPr>
      <w:instrText xml:space="preserve"> PAGE </w:instrText>
    </w:r>
    <w:r w:rsidRPr="0035104A">
      <w:rPr>
        <w:rFonts w:ascii="Arial" w:hAnsi="Arial" w:cs="Arial"/>
        <w:b/>
        <w:bCs/>
        <w:sz w:val="16"/>
        <w:szCs w:val="16"/>
      </w:rPr>
      <w:fldChar w:fldCharType="separate"/>
    </w:r>
    <w:r w:rsidRPr="0035104A">
      <w:rPr>
        <w:rFonts w:ascii="Arial" w:hAnsi="Arial" w:cs="Arial"/>
        <w:b/>
        <w:bCs/>
        <w:noProof/>
        <w:sz w:val="16"/>
        <w:szCs w:val="16"/>
      </w:rPr>
      <w:t>2</w:t>
    </w:r>
    <w:r w:rsidRPr="0035104A">
      <w:rPr>
        <w:rFonts w:ascii="Arial" w:hAnsi="Arial" w:cs="Arial"/>
        <w:b/>
        <w:bCs/>
        <w:sz w:val="16"/>
        <w:szCs w:val="16"/>
      </w:rPr>
      <w:fldChar w:fldCharType="end"/>
    </w:r>
    <w:r w:rsidRPr="0035104A">
      <w:rPr>
        <w:rFonts w:ascii="Arial" w:hAnsi="Arial" w:cs="Arial"/>
        <w:sz w:val="16"/>
        <w:szCs w:val="16"/>
      </w:rPr>
      <w:t xml:space="preserve"> of </w:t>
    </w:r>
    <w:r w:rsidRPr="0035104A">
      <w:rPr>
        <w:rFonts w:ascii="Arial" w:hAnsi="Arial" w:cs="Arial"/>
        <w:b/>
        <w:bCs/>
        <w:sz w:val="16"/>
        <w:szCs w:val="16"/>
      </w:rPr>
      <w:fldChar w:fldCharType="begin"/>
    </w:r>
    <w:r w:rsidRPr="0035104A">
      <w:rPr>
        <w:rFonts w:ascii="Arial" w:hAnsi="Arial" w:cs="Arial"/>
        <w:b/>
        <w:bCs/>
        <w:sz w:val="16"/>
        <w:szCs w:val="16"/>
      </w:rPr>
      <w:instrText xml:space="preserve"> NUMPAGES  </w:instrText>
    </w:r>
    <w:r w:rsidRPr="0035104A">
      <w:rPr>
        <w:rFonts w:ascii="Arial" w:hAnsi="Arial" w:cs="Arial"/>
        <w:b/>
        <w:bCs/>
        <w:sz w:val="16"/>
        <w:szCs w:val="16"/>
      </w:rPr>
      <w:fldChar w:fldCharType="separate"/>
    </w:r>
    <w:r w:rsidRPr="0035104A">
      <w:rPr>
        <w:rFonts w:ascii="Arial" w:hAnsi="Arial" w:cs="Arial"/>
        <w:b/>
        <w:bCs/>
        <w:noProof/>
        <w:sz w:val="16"/>
        <w:szCs w:val="16"/>
      </w:rPr>
      <w:t>2</w:t>
    </w:r>
    <w:r w:rsidRPr="0035104A">
      <w:rPr>
        <w:rFonts w:ascii="Arial" w:hAnsi="Arial" w:cs="Arial"/>
        <w:b/>
        <w:bCs/>
        <w:sz w:val="16"/>
        <w:szCs w:val="16"/>
      </w:rPr>
      <w:fldChar w:fldCharType="end"/>
    </w:r>
  </w:p>
  <w:p w14:paraId="0C77B477" w14:textId="77777777" w:rsidR="005A66AA" w:rsidRDefault="005A6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A3044" w14:textId="77777777" w:rsidR="00CE1700" w:rsidRDefault="00CE1700">
      <w:r>
        <w:separator/>
      </w:r>
    </w:p>
  </w:footnote>
  <w:footnote w:type="continuationSeparator" w:id="0">
    <w:p w14:paraId="608B98A5" w14:textId="77777777" w:rsidR="00CE1700" w:rsidRDefault="00CE1700">
      <w:r>
        <w:continuationSeparator/>
      </w:r>
    </w:p>
  </w:footnote>
  <w:footnote w:type="continuationNotice" w:id="1">
    <w:p w14:paraId="52E6BD3D" w14:textId="77777777" w:rsidR="00CE1700" w:rsidRDefault="00CE17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E081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E4A7C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062621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9785DB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19C4D0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465F1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84C6E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9C2AB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1AE6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F888F5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EA76A3"/>
    <w:multiLevelType w:val="hybridMultilevel"/>
    <w:tmpl w:val="4352F8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503416"/>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5234D"/>
    <w:multiLevelType w:val="multilevel"/>
    <w:tmpl w:val="99EA36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0DB87DD0"/>
    <w:multiLevelType w:val="hybridMultilevel"/>
    <w:tmpl w:val="B9EE68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7352C2"/>
    <w:multiLevelType w:val="hybridMultilevel"/>
    <w:tmpl w:val="264CB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56208B2"/>
    <w:multiLevelType w:val="multilevel"/>
    <w:tmpl w:val="7D127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B62594"/>
    <w:multiLevelType w:val="multilevel"/>
    <w:tmpl w:val="A6BABDE8"/>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260D0959"/>
    <w:multiLevelType w:val="multilevel"/>
    <w:tmpl w:val="ED487190"/>
    <w:lvl w:ilvl="0">
      <w:start w:val="1"/>
      <w:numFmt w:val="decimal"/>
      <w:pStyle w:val="Heading1"/>
      <w:suff w:val="nothing"/>
      <w:lvlText w:val="Chapter %1.  "/>
      <w:lvlJc w:val="left"/>
      <w:pPr>
        <w:ind w:left="3970" w:firstLine="0"/>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suff w:val="nothing"/>
      <w:lvlText w:val="Appendix %6. "/>
      <w:lvlJc w:val="left"/>
      <w:pPr>
        <w:ind w:left="2127" w:firstLine="0"/>
      </w:pPr>
      <w:rPr>
        <w:rFonts w:ascii="Times New Roman" w:hAnsi="Times New Roman" w:cs="Times New Roman"/>
        <w:i w:val="0"/>
        <w:iCs w:val="0"/>
        <w:caps w:val="0"/>
        <w:smallCaps w:val="0"/>
        <w:strike w:val="0"/>
        <w:dstrike w:val="0"/>
        <w:outline w:val="0"/>
        <w:shadow w:val="0"/>
        <w:emboss w:val="0"/>
        <w:imprint w:val="0"/>
        <w:noProof w:val="0"/>
        <w:vanish w:val="0"/>
        <w:spacing w:val="0"/>
        <w:kern w:val="0"/>
        <w:position w:val="0"/>
        <w:sz w:val="24"/>
        <w:szCs w:val="28"/>
        <w:u w:val="none"/>
        <w:effect w:val="none"/>
        <w:vertAlign w:val="baseline"/>
        <w:em w:val="none"/>
        <w:specVanish w:val="0"/>
      </w:rPr>
    </w:lvl>
    <w:lvl w:ilvl="6">
      <w:start w:val="1"/>
      <w:numFmt w:val="decimal"/>
      <w:pStyle w:val="Heading7"/>
      <w:suff w:val="space"/>
      <w:lvlText w:val="%6.%7"/>
      <w:lvlJc w:val="left"/>
      <w:pPr>
        <w:ind w:left="1440" w:hanging="1440"/>
      </w:pPr>
      <w:rPr>
        <w:rFonts w:hint="default"/>
      </w:rPr>
    </w:lvl>
    <w:lvl w:ilvl="7">
      <w:start w:val="1"/>
      <w:numFmt w:val="decimal"/>
      <w:pStyle w:val="Heading8"/>
      <w:lvlText w:val="%6.%7.%8 "/>
      <w:lvlJc w:val="left"/>
      <w:pPr>
        <w:tabs>
          <w:tab w:val="num" w:pos="90"/>
        </w:tabs>
        <w:ind w:left="153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8" w15:restartNumberingAfterBreak="0">
    <w:nsid w:val="28657243"/>
    <w:multiLevelType w:val="multilevel"/>
    <w:tmpl w:val="A644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DE2AA1"/>
    <w:multiLevelType w:val="multilevel"/>
    <w:tmpl w:val="C6ECC03E"/>
    <w:lvl w:ilvl="0">
      <w:start w:val="1"/>
      <w:numFmt w:val="decimal"/>
      <w:suff w:val="nothing"/>
      <w:lvlText w:val="Chapter %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C3B164C"/>
    <w:multiLevelType w:val="hybridMultilevel"/>
    <w:tmpl w:val="1084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EB0BED"/>
    <w:multiLevelType w:val="hybridMultilevel"/>
    <w:tmpl w:val="8B7A3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0C81328"/>
    <w:multiLevelType w:val="multilevel"/>
    <w:tmpl w:val="BF1298E0"/>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3B823827"/>
    <w:multiLevelType w:val="hybridMultilevel"/>
    <w:tmpl w:val="F5C06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F264939"/>
    <w:multiLevelType w:val="hybridMultilevel"/>
    <w:tmpl w:val="C24A17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50D4F3A"/>
    <w:multiLevelType w:val="hybridMultilevel"/>
    <w:tmpl w:val="79F2DE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4A3E53"/>
    <w:multiLevelType w:val="hybridMultilevel"/>
    <w:tmpl w:val="9A38F8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65A3188"/>
    <w:multiLevelType w:val="hybridMultilevel"/>
    <w:tmpl w:val="A2A4FC38"/>
    <w:lvl w:ilvl="0" w:tplc="73948AA0">
      <w:numFmt w:val="bullet"/>
      <w:lvlText w:val="—"/>
      <w:lvlJc w:val="left"/>
      <w:pPr>
        <w:tabs>
          <w:tab w:val="num" w:pos="2520"/>
        </w:tabs>
        <w:ind w:left="2520" w:hanging="360"/>
      </w:pPr>
      <w:rPr>
        <w:rFonts w:ascii="Times New Roman" w:eastAsia="Times New Roman" w:hAnsi="Times New Roman" w:cs="Times New Roman" w:hint="default"/>
        <w:i/>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8" w15:restartNumberingAfterBreak="0">
    <w:nsid w:val="486922E1"/>
    <w:multiLevelType w:val="hybridMultilevel"/>
    <w:tmpl w:val="A9CC80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94A6D95"/>
    <w:multiLevelType w:val="multilevel"/>
    <w:tmpl w:val="7B3EA118"/>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C452B54"/>
    <w:multiLevelType w:val="hybridMultilevel"/>
    <w:tmpl w:val="F44461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EDC08CE"/>
    <w:multiLevelType w:val="multilevel"/>
    <w:tmpl w:val="DA8C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6006FB"/>
    <w:multiLevelType w:val="hybridMultilevel"/>
    <w:tmpl w:val="0D5E1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36D46C0"/>
    <w:multiLevelType w:val="multilevel"/>
    <w:tmpl w:val="1486A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2064F3"/>
    <w:multiLevelType w:val="hybridMultilevel"/>
    <w:tmpl w:val="38A47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5294247"/>
    <w:multiLevelType w:val="hybridMultilevel"/>
    <w:tmpl w:val="C51A1B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A3C70BE"/>
    <w:multiLevelType w:val="multilevel"/>
    <w:tmpl w:val="D49E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EF52CA"/>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E313925"/>
    <w:multiLevelType w:val="hybridMultilevel"/>
    <w:tmpl w:val="08560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A64CB8"/>
    <w:multiLevelType w:val="multilevel"/>
    <w:tmpl w:val="670CA346"/>
    <w:lvl w:ilvl="0">
      <w:start w:val="1"/>
      <w:numFmt w:val="decimal"/>
      <w:suff w:val="nothing"/>
      <w:lvlText w:val="%1.  "/>
      <w:lvlJc w:val="left"/>
      <w:pPr>
        <w:ind w:left="0" w:firstLine="0"/>
      </w:pPr>
      <w:rPr>
        <w:rFonts w:hint="default"/>
      </w:rPr>
    </w:lvl>
    <w:lvl w:ilvl="1">
      <w:start w:val="1"/>
      <w:numFmt w:val="decimal"/>
      <w:lvlText w:val="%1.%2"/>
      <w:lvlJc w:val="left"/>
      <w:pPr>
        <w:tabs>
          <w:tab w:val="num" w:pos="846"/>
        </w:tabs>
        <w:ind w:left="84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6.%7.%8 "/>
      <w:lvlJc w:val="left"/>
      <w:pPr>
        <w:tabs>
          <w:tab w:val="num" w:pos="90"/>
        </w:tabs>
        <w:ind w:left="153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66B628E6"/>
    <w:multiLevelType w:val="multilevel"/>
    <w:tmpl w:val="96BC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277360"/>
    <w:multiLevelType w:val="multilevel"/>
    <w:tmpl w:val="FA88B8D6"/>
    <w:lvl w:ilvl="0">
      <w:start w:val="1"/>
      <w:numFmt w:val="decimal"/>
      <w:suff w:val="nothing"/>
      <w:lvlText w:val="%1.  "/>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6C5E2C4F"/>
    <w:multiLevelType w:val="multilevel"/>
    <w:tmpl w:val="F078D8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6CE71B7B"/>
    <w:multiLevelType w:val="hybridMultilevel"/>
    <w:tmpl w:val="D25A7C2A"/>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4AD50B4"/>
    <w:multiLevelType w:val="multilevel"/>
    <w:tmpl w:val="ABCC1F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FA5AD2"/>
    <w:multiLevelType w:val="multilevel"/>
    <w:tmpl w:val="0CA2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200560"/>
    <w:multiLevelType w:val="hybridMultilevel"/>
    <w:tmpl w:val="BA80515A"/>
    <w:lvl w:ilvl="0" w:tplc="0409000F">
      <w:start w:val="1"/>
      <w:numFmt w:val="decimal"/>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47" w15:restartNumberingAfterBreak="0">
    <w:nsid w:val="78714EF8"/>
    <w:multiLevelType w:val="multilevel"/>
    <w:tmpl w:val="C8B428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15:restartNumberingAfterBreak="0">
    <w:nsid w:val="789538A5"/>
    <w:multiLevelType w:val="multilevel"/>
    <w:tmpl w:val="21C624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upperLetter"/>
      <w:suff w:val="nothing"/>
      <w:lvlText w:val="Appendix %6. "/>
      <w:lvlJc w:val="left"/>
      <w:pPr>
        <w:ind w:left="0" w:firstLine="0"/>
      </w:pPr>
      <w:rPr>
        <w:rFonts w:hint="default"/>
      </w:rPr>
    </w:lvl>
    <w:lvl w:ilvl="6">
      <w:start w:val="1"/>
      <w:numFmt w:val="decimal"/>
      <w:suff w:val="space"/>
      <w:lvlText w:val="%6.%7"/>
      <w:lvlJc w:val="left"/>
      <w:pPr>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412048977">
    <w:abstractNumId w:val="9"/>
  </w:num>
  <w:num w:numId="2" w16cid:durableId="615723561">
    <w:abstractNumId w:val="7"/>
  </w:num>
  <w:num w:numId="3" w16cid:durableId="22942784">
    <w:abstractNumId w:val="6"/>
  </w:num>
  <w:num w:numId="4" w16cid:durableId="12802964">
    <w:abstractNumId w:val="5"/>
  </w:num>
  <w:num w:numId="5" w16cid:durableId="2017994411">
    <w:abstractNumId w:val="4"/>
  </w:num>
  <w:num w:numId="6" w16cid:durableId="545028681">
    <w:abstractNumId w:val="8"/>
  </w:num>
  <w:num w:numId="7" w16cid:durableId="532301739">
    <w:abstractNumId w:val="3"/>
  </w:num>
  <w:num w:numId="8" w16cid:durableId="878593557">
    <w:abstractNumId w:val="2"/>
  </w:num>
  <w:num w:numId="9" w16cid:durableId="1695643472">
    <w:abstractNumId w:val="1"/>
  </w:num>
  <w:num w:numId="10" w16cid:durableId="248512842">
    <w:abstractNumId w:val="0"/>
  </w:num>
  <w:num w:numId="11" w16cid:durableId="702249260">
    <w:abstractNumId w:val="38"/>
  </w:num>
  <w:num w:numId="12" w16cid:durableId="1893151530">
    <w:abstractNumId w:val="23"/>
  </w:num>
  <w:num w:numId="13" w16cid:durableId="355616539">
    <w:abstractNumId w:val="27"/>
  </w:num>
  <w:num w:numId="14" w16cid:durableId="660307473">
    <w:abstractNumId w:val="42"/>
  </w:num>
  <w:num w:numId="15" w16cid:durableId="595022031">
    <w:abstractNumId w:val="29"/>
  </w:num>
  <w:num w:numId="16" w16cid:durableId="1645961232">
    <w:abstractNumId w:val="48"/>
  </w:num>
  <w:num w:numId="17" w16cid:durableId="414404678">
    <w:abstractNumId w:val="22"/>
  </w:num>
  <w:num w:numId="18" w16cid:durableId="1459300567">
    <w:abstractNumId w:val="16"/>
  </w:num>
  <w:num w:numId="19" w16cid:durableId="1987977806">
    <w:abstractNumId w:val="47"/>
  </w:num>
  <w:num w:numId="20" w16cid:durableId="1435900729">
    <w:abstractNumId w:val="17"/>
  </w:num>
  <w:num w:numId="21" w16cid:durableId="394666211">
    <w:abstractNumId w:val="12"/>
  </w:num>
  <w:num w:numId="22" w16cid:durableId="1714039333">
    <w:abstractNumId w:val="45"/>
  </w:num>
  <w:num w:numId="23" w16cid:durableId="51588222">
    <w:abstractNumId w:val="41"/>
  </w:num>
  <w:num w:numId="24" w16cid:durableId="494684691">
    <w:abstractNumId w:val="33"/>
  </w:num>
  <w:num w:numId="25" w16cid:durableId="242446951">
    <w:abstractNumId w:val="28"/>
  </w:num>
  <w:num w:numId="26" w16cid:durableId="557398509">
    <w:abstractNumId w:val="40"/>
  </w:num>
  <w:num w:numId="27" w16cid:durableId="1712729037">
    <w:abstractNumId w:val="35"/>
  </w:num>
  <w:num w:numId="28" w16cid:durableId="98070666">
    <w:abstractNumId w:val="32"/>
  </w:num>
  <w:num w:numId="29" w16cid:durableId="532038038">
    <w:abstractNumId w:val="20"/>
  </w:num>
  <w:num w:numId="30" w16cid:durableId="1763719470">
    <w:abstractNumId w:val="43"/>
  </w:num>
  <w:num w:numId="31" w16cid:durableId="1759059349">
    <w:abstractNumId w:val="24"/>
  </w:num>
  <w:num w:numId="32" w16cid:durableId="287317148">
    <w:abstractNumId w:val="10"/>
  </w:num>
  <w:num w:numId="33" w16cid:durableId="1071733058">
    <w:abstractNumId w:val="46"/>
  </w:num>
  <w:num w:numId="34" w16cid:durableId="1948348313">
    <w:abstractNumId w:val="15"/>
  </w:num>
  <w:num w:numId="35" w16cid:durableId="479813579">
    <w:abstractNumId w:val="18"/>
  </w:num>
  <w:num w:numId="36" w16cid:durableId="1060904900">
    <w:abstractNumId w:val="31"/>
  </w:num>
  <w:num w:numId="37" w16cid:durableId="1192374605">
    <w:abstractNumId w:val="14"/>
  </w:num>
  <w:num w:numId="38" w16cid:durableId="215895862">
    <w:abstractNumId w:val="25"/>
  </w:num>
  <w:num w:numId="39" w16cid:durableId="246890700">
    <w:abstractNumId w:val="13"/>
  </w:num>
  <w:num w:numId="40" w16cid:durableId="579951812">
    <w:abstractNumId w:val="39"/>
  </w:num>
  <w:num w:numId="41" w16cid:durableId="632103049">
    <w:abstractNumId w:val="19"/>
  </w:num>
  <w:num w:numId="42" w16cid:durableId="18897609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97266319">
    <w:abstractNumId w:val="17"/>
  </w:num>
  <w:num w:numId="44" w16cid:durableId="783962362">
    <w:abstractNumId w:val="17"/>
  </w:num>
  <w:num w:numId="45" w16cid:durableId="1215502844">
    <w:abstractNumId w:val="17"/>
  </w:num>
  <w:num w:numId="46" w16cid:durableId="8341045">
    <w:abstractNumId w:val="17"/>
  </w:num>
  <w:num w:numId="47" w16cid:durableId="821897451">
    <w:abstractNumId w:val="17"/>
  </w:num>
  <w:num w:numId="48" w16cid:durableId="1830099531">
    <w:abstractNumId w:val="34"/>
  </w:num>
  <w:num w:numId="49" w16cid:durableId="1971202116">
    <w:abstractNumId w:val="30"/>
  </w:num>
  <w:num w:numId="50" w16cid:durableId="1895240780">
    <w:abstractNumId w:val="17"/>
  </w:num>
  <w:num w:numId="51" w16cid:durableId="1447001304">
    <w:abstractNumId w:val="17"/>
  </w:num>
  <w:num w:numId="52" w16cid:durableId="2076314480">
    <w:abstractNumId w:val="37"/>
  </w:num>
  <w:num w:numId="53" w16cid:durableId="1922716408">
    <w:abstractNumId w:val="37"/>
  </w:num>
  <w:num w:numId="54" w16cid:durableId="1039546005">
    <w:abstractNumId w:val="37"/>
  </w:num>
  <w:num w:numId="55" w16cid:durableId="1791893282">
    <w:abstractNumId w:val="37"/>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56" w16cid:durableId="271860389">
    <w:abstractNumId w:val="36"/>
  </w:num>
  <w:num w:numId="57" w16cid:durableId="2024548948">
    <w:abstractNumId w:val="11"/>
  </w:num>
  <w:num w:numId="58" w16cid:durableId="156460241">
    <w:abstractNumId w:val="44"/>
  </w:num>
  <w:num w:numId="59" w16cid:durableId="1614901213">
    <w:abstractNumId w:val="26"/>
  </w:num>
  <w:num w:numId="60" w16cid:durableId="149291073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Coleman">
    <w15:presenceInfo w15:providerId="Windows Live" w15:userId="b7f155b3f2ac9f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BodyText"/>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lowerLette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wMjW2MDW1MLcwNTNS0lEKTi0uzszPAykwrQUAwB08gSwAAAA="/>
  </w:docVars>
  <w:rsids>
    <w:rsidRoot w:val="002744B8"/>
    <w:rsid w:val="00004866"/>
    <w:rsid w:val="0000792D"/>
    <w:rsid w:val="00013669"/>
    <w:rsid w:val="00015967"/>
    <w:rsid w:val="00021C8B"/>
    <w:rsid w:val="000228ED"/>
    <w:rsid w:val="00023DDF"/>
    <w:rsid w:val="00024800"/>
    <w:rsid w:val="00037DF0"/>
    <w:rsid w:val="00051DB0"/>
    <w:rsid w:val="00063BD7"/>
    <w:rsid w:val="00064F9A"/>
    <w:rsid w:val="00072071"/>
    <w:rsid w:val="00077CCF"/>
    <w:rsid w:val="00094502"/>
    <w:rsid w:val="000A19ED"/>
    <w:rsid w:val="000B4A38"/>
    <w:rsid w:val="000C03CB"/>
    <w:rsid w:val="000C7E37"/>
    <w:rsid w:val="000E3448"/>
    <w:rsid w:val="000F1506"/>
    <w:rsid w:val="0010025E"/>
    <w:rsid w:val="00102022"/>
    <w:rsid w:val="00105B11"/>
    <w:rsid w:val="00106C21"/>
    <w:rsid w:val="00114987"/>
    <w:rsid w:val="00122A29"/>
    <w:rsid w:val="001240A2"/>
    <w:rsid w:val="001306BB"/>
    <w:rsid w:val="00131C2C"/>
    <w:rsid w:val="0013278D"/>
    <w:rsid w:val="001346F7"/>
    <w:rsid w:val="00135903"/>
    <w:rsid w:val="001371F5"/>
    <w:rsid w:val="00143BA2"/>
    <w:rsid w:val="0015101F"/>
    <w:rsid w:val="00153CC4"/>
    <w:rsid w:val="00154A4D"/>
    <w:rsid w:val="00155047"/>
    <w:rsid w:val="00155DCD"/>
    <w:rsid w:val="00156C06"/>
    <w:rsid w:val="001619DF"/>
    <w:rsid w:val="00165212"/>
    <w:rsid w:val="001727AB"/>
    <w:rsid w:val="001800B6"/>
    <w:rsid w:val="00187EDD"/>
    <w:rsid w:val="00193637"/>
    <w:rsid w:val="001967E1"/>
    <w:rsid w:val="001B061C"/>
    <w:rsid w:val="001B479C"/>
    <w:rsid w:val="001B63B3"/>
    <w:rsid w:val="001B7C6A"/>
    <w:rsid w:val="001C2446"/>
    <w:rsid w:val="001C61A2"/>
    <w:rsid w:val="001D2DC4"/>
    <w:rsid w:val="001D4EAA"/>
    <w:rsid w:val="001D56FC"/>
    <w:rsid w:val="001E4454"/>
    <w:rsid w:val="001E7F91"/>
    <w:rsid w:val="0020561E"/>
    <w:rsid w:val="00207C87"/>
    <w:rsid w:val="002118B7"/>
    <w:rsid w:val="002120BA"/>
    <w:rsid w:val="002148DA"/>
    <w:rsid w:val="00214FA0"/>
    <w:rsid w:val="00227ED6"/>
    <w:rsid w:val="00230770"/>
    <w:rsid w:val="002316A3"/>
    <w:rsid w:val="0023198B"/>
    <w:rsid w:val="00252986"/>
    <w:rsid w:val="00261216"/>
    <w:rsid w:val="0026397F"/>
    <w:rsid w:val="0026661F"/>
    <w:rsid w:val="00271580"/>
    <w:rsid w:val="002735A5"/>
    <w:rsid w:val="002744B8"/>
    <w:rsid w:val="0027699C"/>
    <w:rsid w:val="00277C9C"/>
    <w:rsid w:val="0029248A"/>
    <w:rsid w:val="00292FAD"/>
    <w:rsid w:val="002A48F6"/>
    <w:rsid w:val="002A78C8"/>
    <w:rsid w:val="002B6903"/>
    <w:rsid w:val="002B7D42"/>
    <w:rsid w:val="002C3C48"/>
    <w:rsid w:val="002C61D0"/>
    <w:rsid w:val="002C6D7C"/>
    <w:rsid w:val="002D18B5"/>
    <w:rsid w:val="002D71E5"/>
    <w:rsid w:val="002E6A0D"/>
    <w:rsid w:val="002F089B"/>
    <w:rsid w:val="00300270"/>
    <w:rsid w:val="003004CA"/>
    <w:rsid w:val="00321E48"/>
    <w:rsid w:val="00324C4B"/>
    <w:rsid w:val="003375CF"/>
    <w:rsid w:val="00340A31"/>
    <w:rsid w:val="00342ECA"/>
    <w:rsid w:val="00345DFB"/>
    <w:rsid w:val="003479ED"/>
    <w:rsid w:val="00350607"/>
    <w:rsid w:val="0035104A"/>
    <w:rsid w:val="00352540"/>
    <w:rsid w:val="003529E4"/>
    <w:rsid w:val="00353264"/>
    <w:rsid w:val="00355E1B"/>
    <w:rsid w:val="00360481"/>
    <w:rsid w:val="0036173D"/>
    <w:rsid w:val="0037093D"/>
    <w:rsid w:val="00370B4C"/>
    <w:rsid w:val="00371C1C"/>
    <w:rsid w:val="00371D10"/>
    <w:rsid w:val="00373C17"/>
    <w:rsid w:val="00380F90"/>
    <w:rsid w:val="003859C8"/>
    <w:rsid w:val="003A042C"/>
    <w:rsid w:val="003A1876"/>
    <w:rsid w:val="003A4167"/>
    <w:rsid w:val="003B0DC9"/>
    <w:rsid w:val="003B4489"/>
    <w:rsid w:val="003C4190"/>
    <w:rsid w:val="003C5EF8"/>
    <w:rsid w:val="003D4E16"/>
    <w:rsid w:val="003E14D2"/>
    <w:rsid w:val="003F18D4"/>
    <w:rsid w:val="004065C4"/>
    <w:rsid w:val="00412992"/>
    <w:rsid w:val="00413629"/>
    <w:rsid w:val="00416069"/>
    <w:rsid w:val="004305D2"/>
    <w:rsid w:val="00434622"/>
    <w:rsid w:val="00443685"/>
    <w:rsid w:val="00464DF4"/>
    <w:rsid w:val="00465261"/>
    <w:rsid w:val="004709E4"/>
    <w:rsid w:val="0047717D"/>
    <w:rsid w:val="004822CB"/>
    <w:rsid w:val="00483E8B"/>
    <w:rsid w:val="00487C6C"/>
    <w:rsid w:val="004A1C11"/>
    <w:rsid w:val="004A4C2F"/>
    <w:rsid w:val="004A4CFA"/>
    <w:rsid w:val="004A4D73"/>
    <w:rsid w:val="004A61BB"/>
    <w:rsid w:val="004C36CF"/>
    <w:rsid w:val="004C4CE5"/>
    <w:rsid w:val="004C4D9F"/>
    <w:rsid w:val="004D5709"/>
    <w:rsid w:val="004D7211"/>
    <w:rsid w:val="004E525C"/>
    <w:rsid w:val="00507006"/>
    <w:rsid w:val="0051126E"/>
    <w:rsid w:val="00512E98"/>
    <w:rsid w:val="00514DA8"/>
    <w:rsid w:val="00517477"/>
    <w:rsid w:val="00521B69"/>
    <w:rsid w:val="00531212"/>
    <w:rsid w:val="0053502F"/>
    <w:rsid w:val="0055498C"/>
    <w:rsid w:val="00555C71"/>
    <w:rsid w:val="005560EE"/>
    <w:rsid w:val="00557BA3"/>
    <w:rsid w:val="005619C8"/>
    <w:rsid w:val="005739E3"/>
    <w:rsid w:val="00576794"/>
    <w:rsid w:val="00581A84"/>
    <w:rsid w:val="005829D6"/>
    <w:rsid w:val="00591063"/>
    <w:rsid w:val="00592F98"/>
    <w:rsid w:val="005972DE"/>
    <w:rsid w:val="005A1674"/>
    <w:rsid w:val="005A66AA"/>
    <w:rsid w:val="005A69FF"/>
    <w:rsid w:val="005B69A9"/>
    <w:rsid w:val="005C125E"/>
    <w:rsid w:val="005C2F38"/>
    <w:rsid w:val="005D03F4"/>
    <w:rsid w:val="005D3160"/>
    <w:rsid w:val="005D7B74"/>
    <w:rsid w:val="005E010C"/>
    <w:rsid w:val="005E189A"/>
    <w:rsid w:val="005E6012"/>
    <w:rsid w:val="005F01E6"/>
    <w:rsid w:val="005F6B13"/>
    <w:rsid w:val="006027AB"/>
    <w:rsid w:val="006035EC"/>
    <w:rsid w:val="006156C7"/>
    <w:rsid w:val="00635674"/>
    <w:rsid w:val="00635E9B"/>
    <w:rsid w:val="00636A0D"/>
    <w:rsid w:val="0064383A"/>
    <w:rsid w:val="0064538D"/>
    <w:rsid w:val="00656A59"/>
    <w:rsid w:val="00670A2B"/>
    <w:rsid w:val="0067679E"/>
    <w:rsid w:val="00677695"/>
    <w:rsid w:val="00684BCB"/>
    <w:rsid w:val="00686519"/>
    <w:rsid w:val="00693584"/>
    <w:rsid w:val="006A0466"/>
    <w:rsid w:val="006A1DC2"/>
    <w:rsid w:val="006A74D5"/>
    <w:rsid w:val="006B58CC"/>
    <w:rsid w:val="006C1B4F"/>
    <w:rsid w:val="006C4769"/>
    <w:rsid w:val="006D43A2"/>
    <w:rsid w:val="006E027C"/>
    <w:rsid w:val="006E74AF"/>
    <w:rsid w:val="00703C1F"/>
    <w:rsid w:val="00705235"/>
    <w:rsid w:val="00707802"/>
    <w:rsid w:val="00711B8E"/>
    <w:rsid w:val="0072089D"/>
    <w:rsid w:val="0072112D"/>
    <w:rsid w:val="00724FAE"/>
    <w:rsid w:val="007279A0"/>
    <w:rsid w:val="0073580B"/>
    <w:rsid w:val="00740079"/>
    <w:rsid w:val="0074769E"/>
    <w:rsid w:val="00756D3E"/>
    <w:rsid w:val="0075709A"/>
    <w:rsid w:val="00757330"/>
    <w:rsid w:val="00763C63"/>
    <w:rsid w:val="007670F4"/>
    <w:rsid w:val="0077128C"/>
    <w:rsid w:val="00771429"/>
    <w:rsid w:val="0077374A"/>
    <w:rsid w:val="007767F2"/>
    <w:rsid w:val="00780587"/>
    <w:rsid w:val="007819DC"/>
    <w:rsid w:val="0078481A"/>
    <w:rsid w:val="0079490F"/>
    <w:rsid w:val="0079641F"/>
    <w:rsid w:val="007968C8"/>
    <w:rsid w:val="00797A8B"/>
    <w:rsid w:val="007A13A8"/>
    <w:rsid w:val="007A29B5"/>
    <w:rsid w:val="007A4496"/>
    <w:rsid w:val="007A490A"/>
    <w:rsid w:val="007A4DC6"/>
    <w:rsid w:val="007B1232"/>
    <w:rsid w:val="007B461D"/>
    <w:rsid w:val="007B5B8C"/>
    <w:rsid w:val="007C038B"/>
    <w:rsid w:val="007C1B71"/>
    <w:rsid w:val="007C317C"/>
    <w:rsid w:val="007C4F76"/>
    <w:rsid w:val="007C57FD"/>
    <w:rsid w:val="007C6841"/>
    <w:rsid w:val="007D130A"/>
    <w:rsid w:val="007D1878"/>
    <w:rsid w:val="007D6E5B"/>
    <w:rsid w:val="007D74CC"/>
    <w:rsid w:val="007E11C2"/>
    <w:rsid w:val="007F1077"/>
    <w:rsid w:val="007F35EB"/>
    <w:rsid w:val="0080010B"/>
    <w:rsid w:val="008064FC"/>
    <w:rsid w:val="008076A4"/>
    <w:rsid w:val="00807D84"/>
    <w:rsid w:val="008107C3"/>
    <w:rsid w:val="00812A21"/>
    <w:rsid w:val="00813F1B"/>
    <w:rsid w:val="008348B5"/>
    <w:rsid w:val="00844CB0"/>
    <w:rsid w:val="00846D98"/>
    <w:rsid w:val="00856083"/>
    <w:rsid w:val="00865895"/>
    <w:rsid w:val="00880C7E"/>
    <w:rsid w:val="00885900"/>
    <w:rsid w:val="008917FF"/>
    <w:rsid w:val="008928BF"/>
    <w:rsid w:val="00893690"/>
    <w:rsid w:val="00896625"/>
    <w:rsid w:val="00897799"/>
    <w:rsid w:val="008A0B8F"/>
    <w:rsid w:val="008A1F3F"/>
    <w:rsid w:val="008A244C"/>
    <w:rsid w:val="008A4DF4"/>
    <w:rsid w:val="008A5975"/>
    <w:rsid w:val="008B11AC"/>
    <w:rsid w:val="008B58F7"/>
    <w:rsid w:val="008C6D5F"/>
    <w:rsid w:val="008D38C2"/>
    <w:rsid w:val="008E226A"/>
    <w:rsid w:val="008E4C4B"/>
    <w:rsid w:val="008E6E40"/>
    <w:rsid w:val="008F71DE"/>
    <w:rsid w:val="00900BFA"/>
    <w:rsid w:val="00907380"/>
    <w:rsid w:val="00913048"/>
    <w:rsid w:val="009152C0"/>
    <w:rsid w:val="009161BE"/>
    <w:rsid w:val="009202F0"/>
    <w:rsid w:val="00922795"/>
    <w:rsid w:val="009243DD"/>
    <w:rsid w:val="009251C0"/>
    <w:rsid w:val="00931DEB"/>
    <w:rsid w:val="00932768"/>
    <w:rsid w:val="009352F6"/>
    <w:rsid w:val="00944379"/>
    <w:rsid w:val="00944402"/>
    <w:rsid w:val="00952462"/>
    <w:rsid w:val="00952750"/>
    <w:rsid w:val="009529DC"/>
    <w:rsid w:val="00956BF6"/>
    <w:rsid w:val="00960E8F"/>
    <w:rsid w:val="00963895"/>
    <w:rsid w:val="00970570"/>
    <w:rsid w:val="00973982"/>
    <w:rsid w:val="00976676"/>
    <w:rsid w:val="009817CF"/>
    <w:rsid w:val="009953DE"/>
    <w:rsid w:val="009A2E6B"/>
    <w:rsid w:val="009B50BE"/>
    <w:rsid w:val="009C106A"/>
    <w:rsid w:val="009C3513"/>
    <w:rsid w:val="009D45D2"/>
    <w:rsid w:val="009D6D00"/>
    <w:rsid w:val="00A00B60"/>
    <w:rsid w:val="00A069DC"/>
    <w:rsid w:val="00A14CA4"/>
    <w:rsid w:val="00A155B4"/>
    <w:rsid w:val="00A21621"/>
    <w:rsid w:val="00A30615"/>
    <w:rsid w:val="00A306D2"/>
    <w:rsid w:val="00A309FA"/>
    <w:rsid w:val="00A44C69"/>
    <w:rsid w:val="00A45632"/>
    <w:rsid w:val="00A50A17"/>
    <w:rsid w:val="00A52B3B"/>
    <w:rsid w:val="00A5660E"/>
    <w:rsid w:val="00A605DC"/>
    <w:rsid w:val="00A6329A"/>
    <w:rsid w:val="00A65974"/>
    <w:rsid w:val="00A715A5"/>
    <w:rsid w:val="00A72A8F"/>
    <w:rsid w:val="00A73EE4"/>
    <w:rsid w:val="00A740BE"/>
    <w:rsid w:val="00A75579"/>
    <w:rsid w:val="00A76FE3"/>
    <w:rsid w:val="00A947D4"/>
    <w:rsid w:val="00AA21E1"/>
    <w:rsid w:val="00AB0DCA"/>
    <w:rsid w:val="00AB2A16"/>
    <w:rsid w:val="00AC5A1A"/>
    <w:rsid w:val="00AC7F4C"/>
    <w:rsid w:val="00AD6ABF"/>
    <w:rsid w:val="00AE0727"/>
    <w:rsid w:val="00AE2C0D"/>
    <w:rsid w:val="00B075D6"/>
    <w:rsid w:val="00B12F5B"/>
    <w:rsid w:val="00B21FAF"/>
    <w:rsid w:val="00B27B9C"/>
    <w:rsid w:val="00B32DB7"/>
    <w:rsid w:val="00B40D41"/>
    <w:rsid w:val="00B41BA8"/>
    <w:rsid w:val="00B5521F"/>
    <w:rsid w:val="00B5775D"/>
    <w:rsid w:val="00B57915"/>
    <w:rsid w:val="00B615DC"/>
    <w:rsid w:val="00B66764"/>
    <w:rsid w:val="00B735BF"/>
    <w:rsid w:val="00B74DA6"/>
    <w:rsid w:val="00B75557"/>
    <w:rsid w:val="00B80F5F"/>
    <w:rsid w:val="00B92CE0"/>
    <w:rsid w:val="00B97A2E"/>
    <w:rsid w:val="00BA0DA0"/>
    <w:rsid w:val="00BB16EA"/>
    <w:rsid w:val="00BB5E8F"/>
    <w:rsid w:val="00BC0796"/>
    <w:rsid w:val="00BC180C"/>
    <w:rsid w:val="00BC20A5"/>
    <w:rsid w:val="00BD2F51"/>
    <w:rsid w:val="00BD352F"/>
    <w:rsid w:val="00BD42F0"/>
    <w:rsid w:val="00BD56DE"/>
    <w:rsid w:val="00BD6F9C"/>
    <w:rsid w:val="00BE006B"/>
    <w:rsid w:val="00BE29CB"/>
    <w:rsid w:val="00BE54CD"/>
    <w:rsid w:val="00BF42E6"/>
    <w:rsid w:val="00BF4657"/>
    <w:rsid w:val="00BF7A28"/>
    <w:rsid w:val="00C0234F"/>
    <w:rsid w:val="00C050DF"/>
    <w:rsid w:val="00C112FC"/>
    <w:rsid w:val="00C13138"/>
    <w:rsid w:val="00C1649A"/>
    <w:rsid w:val="00C20662"/>
    <w:rsid w:val="00C26D32"/>
    <w:rsid w:val="00C3055A"/>
    <w:rsid w:val="00C34B44"/>
    <w:rsid w:val="00C378C5"/>
    <w:rsid w:val="00C42AAB"/>
    <w:rsid w:val="00C6274C"/>
    <w:rsid w:val="00C673FA"/>
    <w:rsid w:val="00C72FF2"/>
    <w:rsid w:val="00C74C87"/>
    <w:rsid w:val="00C77A17"/>
    <w:rsid w:val="00CA0D06"/>
    <w:rsid w:val="00CA1030"/>
    <w:rsid w:val="00CA64F7"/>
    <w:rsid w:val="00CB60A9"/>
    <w:rsid w:val="00CC2CC8"/>
    <w:rsid w:val="00CD1891"/>
    <w:rsid w:val="00CE1700"/>
    <w:rsid w:val="00CE1B31"/>
    <w:rsid w:val="00CE3571"/>
    <w:rsid w:val="00CE75C1"/>
    <w:rsid w:val="00CF1236"/>
    <w:rsid w:val="00CF6A4B"/>
    <w:rsid w:val="00D05C88"/>
    <w:rsid w:val="00D12FC7"/>
    <w:rsid w:val="00D13D2F"/>
    <w:rsid w:val="00D17522"/>
    <w:rsid w:val="00D22433"/>
    <w:rsid w:val="00D259A5"/>
    <w:rsid w:val="00D339C8"/>
    <w:rsid w:val="00D34D72"/>
    <w:rsid w:val="00D50E7A"/>
    <w:rsid w:val="00D73C54"/>
    <w:rsid w:val="00D77B22"/>
    <w:rsid w:val="00D800B9"/>
    <w:rsid w:val="00D805DD"/>
    <w:rsid w:val="00D80C98"/>
    <w:rsid w:val="00D83D1B"/>
    <w:rsid w:val="00D860B3"/>
    <w:rsid w:val="00D875FD"/>
    <w:rsid w:val="00D97CB0"/>
    <w:rsid w:val="00DC1FEA"/>
    <w:rsid w:val="00DD1937"/>
    <w:rsid w:val="00DD4274"/>
    <w:rsid w:val="00DE2983"/>
    <w:rsid w:val="00DE5E6A"/>
    <w:rsid w:val="00DE6A3B"/>
    <w:rsid w:val="00DF3864"/>
    <w:rsid w:val="00E00D64"/>
    <w:rsid w:val="00E016B6"/>
    <w:rsid w:val="00E02B63"/>
    <w:rsid w:val="00E04621"/>
    <w:rsid w:val="00E06772"/>
    <w:rsid w:val="00E12A60"/>
    <w:rsid w:val="00E1371B"/>
    <w:rsid w:val="00E23D8C"/>
    <w:rsid w:val="00E25E64"/>
    <w:rsid w:val="00E35177"/>
    <w:rsid w:val="00E35C4D"/>
    <w:rsid w:val="00E46706"/>
    <w:rsid w:val="00E46C6C"/>
    <w:rsid w:val="00E563A0"/>
    <w:rsid w:val="00E66E2D"/>
    <w:rsid w:val="00E73E68"/>
    <w:rsid w:val="00E73F00"/>
    <w:rsid w:val="00E74AA3"/>
    <w:rsid w:val="00E81C61"/>
    <w:rsid w:val="00E86DCA"/>
    <w:rsid w:val="00E90614"/>
    <w:rsid w:val="00E91B3F"/>
    <w:rsid w:val="00EA0E17"/>
    <w:rsid w:val="00EA3C9C"/>
    <w:rsid w:val="00EC5213"/>
    <w:rsid w:val="00ED0F29"/>
    <w:rsid w:val="00ED1D14"/>
    <w:rsid w:val="00ED5BBB"/>
    <w:rsid w:val="00EE79BF"/>
    <w:rsid w:val="00EF4498"/>
    <w:rsid w:val="00EF6C83"/>
    <w:rsid w:val="00EF7E60"/>
    <w:rsid w:val="00F02DE2"/>
    <w:rsid w:val="00F23778"/>
    <w:rsid w:val="00F23E4C"/>
    <w:rsid w:val="00F2606C"/>
    <w:rsid w:val="00F2675C"/>
    <w:rsid w:val="00F34018"/>
    <w:rsid w:val="00F35589"/>
    <w:rsid w:val="00F36995"/>
    <w:rsid w:val="00F46D0B"/>
    <w:rsid w:val="00F70AE1"/>
    <w:rsid w:val="00F711EA"/>
    <w:rsid w:val="00F80F26"/>
    <w:rsid w:val="00F81441"/>
    <w:rsid w:val="00F81B6A"/>
    <w:rsid w:val="00F84B3F"/>
    <w:rsid w:val="00F96730"/>
    <w:rsid w:val="00F97C43"/>
    <w:rsid w:val="00FA13F4"/>
    <w:rsid w:val="00FA5FCB"/>
    <w:rsid w:val="00FB28AC"/>
    <w:rsid w:val="00FB2AE6"/>
    <w:rsid w:val="00FC054D"/>
    <w:rsid w:val="00FC1646"/>
    <w:rsid w:val="00FC2464"/>
    <w:rsid w:val="00FC31B3"/>
    <w:rsid w:val="00FC3A5D"/>
    <w:rsid w:val="00FC49F5"/>
    <w:rsid w:val="00FC4C64"/>
    <w:rsid w:val="00FC75E8"/>
    <w:rsid w:val="00FD54AC"/>
    <w:rsid w:val="00FD6F1B"/>
    <w:rsid w:val="00FE7432"/>
    <w:rsid w:val="00FF09F1"/>
    <w:rsid w:val="00FF2B21"/>
    <w:rsid w:val="00FF4D18"/>
    <w:rsid w:val="00FF6DB7"/>
    <w:rsid w:val="356ACA63"/>
    <w:rsid w:val="7460D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71B49C"/>
  <w14:defaultImageDpi w14:val="330"/>
  <w15:chartTrackingRefBased/>
  <w15:docId w15:val="{CC597ED6-6AA1-4E5E-9C50-95D4FF1C4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06BB"/>
    <w:rPr>
      <w:lang w:val="en-US" w:eastAsia="he-IL" w:bidi="he-IL"/>
    </w:rPr>
  </w:style>
  <w:style w:type="paragraph" w:styleId="Heading1">
    <w:name w:val="heading 1"/>
    <w:basedOn w:val="Normal"/>
    <w:next w:val="BodyText"/>
    <w:qFormat/>
    <w:pPr>
      <w:keepNext/>
      <w:numPr>
        <w:numId w:val="20"/>
      </w:numPr>
      <w:spacing w:before="240" w:after="60"/>
      <w:ind w:right="432"/>
      <w:jc w:val="center"/>
      <w:outlineLvl w:val="0"/>
    </w:pPr>
    <w:rPr>
      <w:b/>
      <w:bCs/>
      <w:smallCaps/>
      <w:kern w:val="28"/>
      <w:sz w:val="28"/>
      <w:szCs w:val="28"/>
    </w:rPr>
  </w:style>
  <w:style w:type="paragraph" w:styleId="Heading2">
    <w:name w:val="heading 2"/>
    <w:basedOn w:val="Normal"/>
    <w:next w:val="BodyText"/>
    <w:qFormat/>
    <w:pPr>
      <w:keepNext/>
      <w:numPr>
        <w:ilvl w:val="1"/>
        <w:numId w:val="20"/>
      </w:numPr>
      <w:spacing w:before="720" w:line="360" w:lineRule="auto"/>
      <w:ind w:right="576"/>
      <w:outlineLvl w:val="1"/>
    </w:pPr>
    <w:rPr>
      <w:b/>
      <w:bCs/>
      <w:sz w:val="24"/>
      <w:szCs w:val="24"/>
    </w:rPr>
  </w:style>
  <w:style w:type="paragraph" w:styleId="Heading3">
    <w:name w:val="heading 3"/>
    <w:basedOn w:val="Normal"/>
    <w:next w:val="BodyText"/>
    <w:qFormat/>
    <w:pPr>
      <w:keepNext/>
      <w:numPr>
        <w:ilvl w:val="2"/>
        <w:numId w:val="20"/>
      </w:numPr>
      <w:spacing w:before="480" w:line="360" w:lineRule="auto"/>
      <w:ind w:right="432"/>
      <w:outlineLvl w:val="2"/>
    </w:pPr>
    <w:rPr>
      <w:b/>
      <w:bCs/>
      <w:sz w:val="24"/>
      <w:szCs w:val="24"/>
    </w:rPr>
  </w:style>
  <w:style w:type="paragraph" w:styleId="Heading4">
    <w:name w:val="heading 4"/>
    <w:basedOn w:val="Heading3"/>
    <w:next w:val="BodyText"/>
    <w:qFormat/>
    <w:pPr>
      <w:numPr>
        <w:ilvl w:val="3"/>
      </w:numPr>
      <w:spacing w:before="360" w:line="240" w:lineRule="auto"/>
      <w:ind w:right="864"/>
      <w:outlineLvl w:val="3"/>
    </w:pPr>
    <w:rPr>
      <w:bCs w:val="0"/>
      <w:i/>
      <w:lang w:eastAsia="en-US"/>
    </w:rPr>
  </w:style>
  <w:style w:type="paragraph" w:styleId="Heading5">
    <w:name w:val="heading 5"/>
    <w:basedOn w:val="Normal"/>
    <w:next w:val="Normal"/>
    <w:qFormat/>
    <w:pPr>
      <w:keepNext/>
      <w:numPr>
        <w:ilvl w:val="4"/>
        <w:numId w:val="20"/>
      </w:numPr>
      <w:tabs>
        <w:tab w:val="left" w:pos="8640"/>
      </w:tabs>
      <w:autoSpaceDE w:val="0"/>
      <w:autoSpaceDN w:val="0"/>
      <w:adjustRightInd w:val="0"/>
      <w:ind w:right="1008"/>
      <w:outlineLvl w:val="4"/>
    </w:pPr>
    <w:rPr>
      <w:b/>
      <w:bCs/>
      <w:sz w:val="24"/>
      <w:szCs w:val="24"/>
      <w:lang w:eastAsia="en-US"/>
    </w:rPr>
  </w:style>
  <w:style w:type="paragraph" w:styleId="Heading6">
    <w:name w:val="heading 6"/>
    <w:next w:val="BodyText"/>
    <w:qFormat/>
    <w:pPr>
      <w:numPr>
        <w:ilvl w:val="5"/>
        <w:numId w:val="20"/>
      </w:numPr>
      <w:outlineLvl w:val="5"/>
    </w:pPr>
    <w:rPr>
      <w:b/>
      <w:bCs/>
      <w:smallCaps/>
      <w:kern w:val="28"/>
      <w:sz w:val="28"/>
      <w:szCs w:val="32"/>
      <w:lang w:val="en-US" w:eastAsia="he-IL" w:bidi="he-IL"/>
    </w:rPr>
  </w:style>
  <w:style w:type="paragraph" w:styleId="Heading7">
    <w:name w:val="heading 7"/>
    <w:basedOn w:val="Heading6"/>
    <w:next w:val="BodyText"/>
    <w:qFormat/>
    <w:pPr>
      <w:keepNext/>
      <w:keepLines/>
      <w:numPr>
        <w:ilvl w:val="6"/>
      </w:numPr>
      <w:spacing w:before="720" w:line="360" w:lineRule="auto"/>
      <w:ind w:right="1296"/>
      <w:outlineLvl w:val="6"/>
    </w:pPr>
    <w:rPr>
      <w:smallCaps w:val="0"/>
      <w:sz w:val="24"/>
      <w:szCs w:val="28"/>
    </w:rPr>
  </w:style>
  <w:style w:type="paragraph" w:styleId="Heading8">
    <w:name w:val="heading 8"/>
    <w:basedOn w:val="Heading7"/>
    <w:next w:val="BodyText"/>
    <w:qFormat/>
    <w:pPr>
      <w:numPr>
        <w:ilvl w:val="7"/>
      </w:numPr>
      <w:tabs>
        <w:tab w:val="left" w:pos="864"/>
      </w:tabs>
      <w:spacing w:before="480" w:after="60"/>
      <w:ind w:right="432"/>
      <w:outlineLvl w:val="7"/>
    </w:pPr>
    <w:rPr>
      <w:iCs/>
      <w:szCs w:val="24"/>
    </w:rPr>
  </w:style>
  <w:style w:type="paragraph" w:styleId="Heading9">
    <w:name w:val="heading 9"/>
    <w:basedOn w:val="Normal"/>
    <w:next w:val="Normal"/>
    <w:qFormat/>
    <w:pPr>
      <w:numPr>
        <w:ilvl w:val="8"/>
        <w:numId w:val="20"/>
      </w:numPr>
      <w:spacing w:before="240" w:after="60"/>
      <w:ind w:right="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autoSpaceDE w:val="0"/>
      <w:autoSpaceDN w:val="0"/>
      <w:spacing w:before="100" w:after="100"/>
    </w:pPr>
    <w:rPr>
      <w:sz w:val="24"/>
      <w:szCs w:val="24"/>
    </w:rPr>
  </w:style>
  <w:style w:type="paragraph" w:styleId="BodyText">
    <w:name w:val="Body Text"/>
    <w:basedOn w:val="Normal"/>
    <w:pPr>
      <w:spacing w:before="240" w:line="480" w:lineRule="auto"/>
      <w:jc w:val="both"/>
    </w:pPr>
    <w:rPr>
      <w:rFonts w:ascii="Arial" w:hAnsi="Arial"/>
      <w:szCs w:val="24"/>
    </w:rPr>
  </w:style>
  <w:style w:type="paragraph" w:styleId="BodyText2">
    <w:name w:val="Body Text 2"/>
    <w:basedOn w:val="Normal"/>
    <w:rPr>
      <w:b/>
      <w:bCs/>
      <w:sz w:val="24"/>
      <w:szCs w:val="24"/>
    </w:rPr>
  </w:style>
  <w:style w:type="paragraph" w:styleId="PlainText">
    <w:name w:val="Plain Text"/>
    <w:basedOn w:val="Normal"/>
    <w:rPr>
      <w:rFonts w:ascii="Courier New" w:hAnsi="Courier New"/>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320"/>
        <w:tab w:val="right" w:pos="8640"/>
      </w:tabs>
    </w:pPr>
    <w:rPr>
      <w:lang w:eastAsia="en-US"/>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red">
    <w:name w:val="red"/>
    <w:rPr>
      <w:rFonts w:ascii="Arial" w:hAnsi="Arial" w:cs="Arial"/>
      <w:color w:val="FF0000"/>
      <w:sz w:val="24"/>
      <w:szCs w:val="24"/>
    </w:rPr>
  </w:style>
  <w:style w:type="paragraph" w:styleId="BodyTextIndent">
    <w:name w:val="Body Text Indent"/>
    <w:basedOn w:val="Normal"/>
    <w:pPr>
      <w:autoSpaceDE w:val="0"/>
      <w:autoSpaceDN w:val="0"/>
      <w:spacing w:before="120"/>
    </w:pPr>
    <w:rPr>
      <w:color w:val="0000FF"/>
      <w:sz w:val="24"/>
      <w:szCs w:val="24"/>
    </w:rPr>
  </w:style>
  <w:style w:type="paragraph" w:styleId="Caption">
    <w:name w:val="caption"/>
    <w:basedOn w:val="Normal"/>
    <w:next w:val="Normal"/>
    <w:qFormat/>
    <w:pPr>
      <w:spacing w:before="120" w:after="120"/>
    </w:pPr>
    <w:rPr>
      <w:b/>
      <w:bCs/>
      <w:lang w:val="nl-NL" w:eastAsia="nl-NL" w:bidi="ar-SA"/>
    </w:rPr>
  </w:style>
  <w:style w:type="paragraph" w:styleId="Title">
    <w:name w:val="Title"/>
    <w:basedOn w:val="Normal"/>
    <w:qFormat/>
    <w:pPr>
      <w:spacing w:before="120" w:line="360" w:lineRule="auto"/>
      <w:ind w:left="288"/>
      <w:jc w:val="center"/>
    </w:pPr>
    <w:rPr>
      <w:rFonts w:ascii="Arial" w:hAnsi="Arial" w:cs="Arial"/>
      <w:b/>
      <w:bCs/>
      <w:smallCaps/>
      <w:sz w:val="28"/>
      <w:szCs w:val="28"/>
      <w:lang w:val="en-GB" w:eastAsia="nl-NL" w:bidi="ar-SA"/>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uiPriority w:val="39"/>
    <w:pPr>
      <w:keepNext/>
      <w:keepLines/>
      <w:tabs>
        <w:tab w:val="left" w:pos="600"/>
        <w:tab w:val="right" w:pos="8280"/>
      </w:tabs>
      <w:spacing w:before="360"/>
      <w:outlineLvl w:val="0"/>
    </w:pPr>
    <w:rPr>
      <w:rFonts w:cs="Arial"/>
      <w:b/>
      <w:bCs/>
      <w:noProof/>
      <w:color w:val="000000"/>
      <w:sz w:val="24"/>
      <w:lang w:eastAsia="en-US"/>
    </w:rPr>
  </w:style>
  <w:style w:type="paragraph" w:styleId="TOC2">
    <w:name w:val="toc 2"/>
    <w:basedOn w:val="TOC1"/>
    <w:next w:val="Normal"/>
    <w:uiPriority w:val="39"/>
    <w:pPr>
      <w:keepNext w:val="0"/>
      <w:tabs>
        <w:tab w:val="left" w:pos="1134"/>
      </w:tabs>
      <w:spacing w:before="120"/>
      <w:ind w:left="605"/>
      <w:outlineLvl w:val="1"/>
    </w:pPr>
    <w:rPr>
      <w:rFonts w:cs="Times New Roman"/>
      <w:bCs w:val="0"/>
      <w:color w:val="auto"/>
      <w:sz w:val="22"/>
      <w:szCs w:val="28"/>
      <w:lang w:bidi="ar-SA"/>
    </w:rPr>
  </w:style>
  <w:style w:type="paragraph" w:styleId="TOC3">
    <w:name w:val="toc 3"/>
    <w:basedOn w:val="TOC2"/>
    <w:next w:val="Normal"/>
    <w:semiHidden/>
    <w:pPr>
      <w:tabs>
        <w:tab w:val="clear" w:pos="8280"/>
        <w:tab w:val="left" w:pos="1843"/>
        <w:tab w:val="right" w:leader="dot" w:pos="8296"/>
      </w:tabs>
      <w:spacing w:before="0"/>
      <w:ind w:left="1138"/>
      <w:outlineLvl w:val="2"/>
    </w:pPr>
    <w:rPr>
      <w:b w:val="0"/>
      <w:sz w:val="20"/>
    </w:rPr>
  </w:style>
  <w:style w:type="paragraph" w:styleId="TOC4">
    <w:name w:val="toc 4"/>
    <w:basedOn w:val="Normal"/>
    <w:next w:val="Normal"/>
    <w:autoRedefine/>
    <w:semiHidden/>
    <w:pPr>
      <w:ind w:left="400"/>
    </w:pPr>
  </w:style>
  <w:style w:type="paragraph" w:styleId="TOC5">
    <w:name w:val="toc 5"/>
    <w:basedOn w:val="Normal"/>
    <w:next w:val="Normal"/>
    <w:autoRedefine/>
    <w:semiHidden/>
    <w:pPr>
      <w:ind w:left="60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1000"/>
    </w:pPr>
  </w:style>
  <w:style w:type="paragraph" w:styleId="TOC8">
    <w:name w:val="toc 8"/>
    <w:basedOn w:val="Normal"/>
    <w:next w:val="Normal"/>
    <w:autoRedefine/>
    <w:semiHidden/>
    <w:pPr>
      <w:ind w:left="1200"/>
    </w:pPr>
  </w:style>
  <w:style w:type="paragraph" w:styleId="TOC9">
    <w:name w:val="toc 9"/>
    <w:basedOn w:val="Normal"/>
    <w:next w:val="Normal"/>
    <w:autoRedefine/>
    <w:semiHidden/>
    <w:pPr>
      <w:ind w:left="1400"/>
    </w:pPr>
  </w:style>
  <w:style w:type="character" w:styleId="Hyperlink">
    <w:name w:val="Hyperlink"/>
    <w:uiPriority w:val="99"/>
    <w:rPr>
      <w:color w:val="auto"/>
      <w:u w:val="none"/>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BodyText3">
    <w:name w:val="Body Text 3"/>
    <w:basedOn w:val="Normal"/>
    <w:pPr>
      <w:widowControl w:val="0"/>
    </w:pPr>
    <w:rPr>
      <w:sz w:val="24"/>
      <w:szCs w:val="24"/>
      <w:lang w:eastAsia="en-US" w:bidi="ar-SA"/>
    </w:rPr>
  </w:style>
  <w:style w:type="paragraph" w:styleId="BodyTextIndent2">
    <w:name w:val="Body Text Indent 2"/>
    <w:basedOn w:val="Normal"/>
    <w:pPr>
      <w:pBdr>
        <w:top w:val="single" w:sz="12" w:space="1" w:color="auto"/>
        <w:left w:val="single" w:sz="12" w:space="4" w:color="auto"/>
        <w:bottom w:val="single" w:sz="12" w:space="1" w:color="auto"/>
        <w:right w:val="single" w:sz="12" w:space="4" w:color="auto"/>
      </w:pBdr>
      <w:spacing w:line="480" w:lineRule="auto"/>
      <w:ind w:left="6"/>
    </w:pPr>
    <w:rPr>
      <w:rFonts w:ascii="Arial" w:hAnsi="Arial" w:cs="Arial"/>
      <w:color w:val="FF0000"/>
      <w:sz w:val="24"/>
      <w:szCs w:val="24"/>
      <w:lang w:val="en-GB" w:eastAsia="en-US" w:bidi="ar-SA"/>
    </w:rPr>
  </w:style>
  <w:style w:type="character" w:styleId="FollowedHyperlink">
    <w:name w:val="FollowedHyperlink"/>
    <w:rPr>
      <w:color w:val="auto"/>
      <w:u w:val="none"/>
    </w:rPr>
  </w:style>
  <w:style w:type="paragraph" w:styleId="BodyTextIndent3">
    <w:name w:val="Body Text Indent 3"/>
    <w:basedOn w:val="Normal"/>
    <w:pPr>
      <w:widowControl w:val="0"/>
      <w:ind w:firstLine="1440"/>
      <w:jc w:val="both"/>
    </w:pPr>
    <w:rPr>
      <w:sz w:val="24"/>
      <w:szCs w:val="24"/>
    </w:rPr>
  </w:style>
  <w:style w:type="paragraph" w:styleId="TableofFigures">
    <w:name w:val="table of figures"/>
    <w:basedOn w:val="Normal"/>
    <w:next w:val="Normal"/>
    <w:autoRedefine/>
    <w:uiPriority w:val="99"/>
    <w:rsid w:val="002B6903"/>
    <w:pPr>
      <w:tabs>
        <w:tab w:val="right" w:leader="dot" w:pos="8280"/>
      </w:tabs>
      <w:spacing w:line="360" w:lineRule="auto"/>
      <w:ind w:left="400" w:hanging="400"/>
    </w:pPr>
    <w:rPr>
      <w:sz w:val="24"/>
    </w:rPr>
  </w:style>
  <w:style w:type="paragraph" w:styleId="DocumentMap">
    <w:name w:val="Document Map"/>
    <w:basedOn w:val="Normal"/>
    <w:semiHidden/>
    <w:pPr>
      <w:shd w:val="clear" w:color="auto" w:fill="000080"/>
    </w:pPr>
    <w:rPr>
      <w:rFonts w:ascii="Tahoma" w:hAnsi="Tahoma" w:cs="Tahoma"/>
    </w:rPr>
  </w:style>
  <w:style w:type="paragraph" w:customStyle="1" w:styleId="AuthorNote">
    <w:name w:val="AuthorNote"/>
    <w:basedOn w:val="BodyText"/>
    <w:pPr>
      <w:spacing w:line="240" w:lineRule="auto"/>
    </w:pPr>
    <w:rPr>
      <w:color w:val="800080"/>
      <w:sz w:val="18"/>
    </w:rPr>
  </w:style>
  <w:style w:type="paragraph" w:styleId="BlockText">
    <w:name w:val="Block Text"/>
    <w:basedOn w:val="Normal"/>
    <w:pPr>
      <w:spacing w:after="120"/>
      <w:ind w:left="1440" w:right="1440"/>
    </w:pPr>
  </w:style>
  <w:style w:type="paragraph" w:styleId="BodyTextFirstIndent">
    <w:name w:val="Body Text First Indent"/>
    <w:basedOn w:val="BodyText"/>
    <w:pPr>
      <w:spacing w:before="0" w:after="120" w:line="240" w:lineRule="auto"/>
      <w:ind w:firstLine="210"/>
    </w:pPr>
    <w:rPr>
      <w:szCs w:val="20"/>
    </w:rPr>
  </w:style>
  <w:style w:type="paragraph" w:styleId="BodyTextFirstIndent2">
    <w:name w:val="Body Text First Indent 2"/>
    <w:basedOn w:val="BodyTextIndent"/>
    <w:pPr>
      <w:autoSpaceDE/>
      <w:autoSpaceDN/>
      <w:spacing w:before="0" w:after="120"/>
      <w:ind w:left="360" w:firstLine="210"/>
    </w:pPr>
    <w:rPr>
      <w:color w:val="auto"/>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rFonts w:ascii="Arial" w:hAnsi="Arial" w:cs="Arial"/>
      <w:b/>
      <w:bCs/>
    </w:rPr>
  </w:style>
  <w:style w:type="paragraph" w:styleId="List">
    <w:name w:val="List"/>
    <w:basedOn w:val="Normal"/>
    <w:pPr>
      <w:keepLines/>
      <w:spacing w:before="120"/>
      <w:ind w:left="360" w:hanging="360"/>
    </w:pPr>
    <w:rPr>
      <w:rFonts w:ascii="Arial" w:hAnsi="Arial"/>
      <w:szCs w:val="24"/>
    </w:r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pPr>
      <w:numPr>
        <w:numId w:val="1"/>
      </w:numPr>
    </w:pPr>
  </w:style>
  <w:style w:type="paragraph" w:styleId="ListBullet2">
    <w:name w:val="List Bullet 2"/>
    <w:basedOn w:val="Normal"/>
    <w:pPr>
      <w:numPr>
        <w:numId w:val="2"/>
      </w:numPr>
    </w:pPr>
  </w:style>
  <w:style w:type="paragraph" w:styleId="ListBullet3">
    <w:name w:val="List Bullet 3"/>
    <w:basedOn w:val="Normal"/>
    <w:pPr>
      <w:numPr>
        <w:numId w:val="3"/>
      </w:numPr>
    </w:pPr>
  </w:style>
  <w:style w:type="paragraph" w:styleId="ListBullet4">
    <w:name w:val="List Bullet 4"/>
    <w:basedOn w:val="Normal"/>
    <w:pPr>
      <w:numPr>
        <w:numId w:val="4"/>
      </w:numPr>
    </w:pPr>
  </w:style>
  <w:style w:type="paragraph" w:styleId="ListBullet5">
    <w:name w:val="List Bullet 5"/>
    <w:basedOn w:val="Normal"/>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he-IL"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b/>
      <w:bCs/>
      <w:sz w:val="28"/>
      <w:szCs w:val="28"/>
    </w:rPr>
  </w:style>
  <w:style w:type="character" w:customStyle="1" w:styleId="Heading2Char">
    <w:name w:val="Heading 2 Char"/>
    <w:rPr>
      <w:b/>
      <w:bCs/>
      <w:sz w:val="24"/>
      <w:szCs w:val="24"/>
      <w:lang w:val="en-US" w:eastAsia="he-IL" w:bidi="he-IL"/>
    </w:rPr>
  </w:style>
  <w:style w:type="paragraph" w:customStyle="1" w:styleId="LeadQuote">
    <w:name w:val="LeadQuote"/>
    <w:basedOn w:val="BodyText"/>
    <w:next w:val="LeadReference"/>
    <w:pPr>
      <w:ind w:left="2160"/>
    </w:pPr>
  </w:style>
  <w:style w:type="paragraph" w:customStyle="1" w:styleId="LeadReference">
    <w:name w:val="LeadReference"/>
    <w:basedOn w:val="LeadQuote"/>
    <w:next w:val="BodyText"/>
    <w:pPr>
      <w:spacing w:before="0"/>
      <w:jc w:val="right"/>
    </w:pPr>
    <w:rPr>
      <w:i/>
    </w:rPr>
  </w:style>
  <w:style w:type="table" w:styleId="TableGrid">
    <w:name w:val="Table Grid"/>
    <w:basedOn w:val="TableNormal"/>
    <w:rsid w:val="00BE00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Keyboard">
    <w:name w:val="HTML Keyboard"/>
    <w:rPr>
      <w:rFonts w:ascii="Courier New" w:eastAsia="Times New Roman" w:hAnsi="Courier New" w:cs="Courier New"/>
      <w:sz w:val="20"/>
      <w:szCs w:val="20"/>
    </w:rPr>
  </w:style>
  <w:style w:type="character" w:customStyle="1" w:styleId="FooterChar">
    <w:name w:val="Footer Char"/>
    <w:link w:val="Footer"/>
    <w:uiPriority w:val="99"/>
    <w:rsid w:val="009817CF"/>
    <w:rPr>
      <w:lang w:eastAsia="he-IL"/>
    </w:rPr>
  </w:style>
  <w:style w:type="paragraph" w:customStyle="1" w:styleId="Style1">
    <w:name w:val="Style1"/>
    <w:basedOn w:val="Normal"/>
    <w:next w:val="BodyText"/>
    <w:autoRedefine/>
  </w:style>
  <w:style w:type="character" w:customStyle="1" w:styleId="BodyTextChar">
    <w:name w:val="Body Text Char"/>
    <w:rPr>
      <w:rFonts w:ascii="Arial" w:hAnsi="Arial"/>
      <w:szCs w:val="24"/>
      <w:lang w:val="en-US" w:eastAsia="he-IL" w:bidi="he-IL"/>
    </w:rPr>
  </w:style>
  <w:style w:type="character" w:customStyle="1" w:styleId="Heading6Char">
    <w:name w:val="Heading 6 Char"/>
    <w:rPr>
      <w:b/>
      <w:bCs/>
      <w:smallCaps/>
      <w:kern w:val="28"/>
      <w:sz w:val="28"/>
      <w:szCs w:val="32"/>
      <w:lang w:val="en-US" w:eastAsia="he-IL" w:bidi="he-IL"/>
    </w:rPr>
  </w:style>
  <w:style w:type="character" w:customStyle="1" w:styleId="Heading7Char">
    <w:name w:val="Heading 7 Char"/>
    <w:rPr>
      <w:b/>
      <w:bCs/>
      <w:smallCaps/>
      <w:kern w:val="28"/>
      <w:sz w:val="24"/>
      <w:szCs w:val="28"/>
      <w:lang w:val="en-US" w:eastAsia="he-IL" w:bidi="he-IL"/>
    </w:rPr>
  </w:style>
  <w:style w:type="character" w:customStyle="1" w:styleId="Heading8Char">
    <w:name w:val="Heading 8 Char"/>
    <w:rPr>
      <w:b/>
      <w:bCs/>
      <w:iCs/>
      <w:smallCaps/>
      <w:kern w:val="28"/>
      <w:sz w:val="24"/>
      <w:szCs w:val="24"/>
      <w:lang w:val="en-US" w:eastAsia="he-IL" w:bidi="he-IL"/>
    </w:rPr>
  </w:style>
  <w:style w:type="paragraph" w:customStyle="1" w:styleId="1stpage12">
    <w:name w:val="1st page 12"/>
    <w:basedOn w:val="Normal"/>
    <w:pPr>
      <w:widowControl w:val="0"/>
      <w:tabs>
        <w:tab w:val="center" w:pos="4320"/>
      </w:tabs>
      <w:jc w:val="center"/>
    </w:pPr>
    <w:rPr>
      <w:rFonts w:ascii="Arial" w:hAnsi="Arial"/>
      <w:sz w:val="24"/>
      <w:szCs w:val="28"/>
    </w:rPr>
  </w:style>
  <w:style w:type="paragraph" w:customStyle="1" w:styleId="AuthorDate">
    <w:name w:val="AuthorDate"/>
    <w:basedOn w:val="Normal"/>
    <w:pPr>
      <w:widowControl w:val="0"/>
      <w:tabs>
        <w:tab w:val="center" w:pos="4320"/>
      </w:tabs>
      <w:jc w:val="center"/>
    </w:pPr>
    <w:rPr>
      <w:rFonts w:ascii="Arial" w:hAnsi="Arial"/>
      <w:b/>
      <w:bCs/>
      <w:sz w:val="28"/>
      <w:szCs w:val="28"/>
    </w:rPr>
  </w:style>
  <w:style w:type="paragraph" w:customStyle="1" w:styleId="Heading1st">
    <w:name w:val="Heading 1st"/>
    <w:basedOn w:val="Normal"/>
    <w:pPr>
      <w:widowControl w:val="0"/>
      <w:tabs>
        <w:tab w:val="center" w:pos="4320"/>
      </w:tabs>
      <w:jc w:val="center"/>
    </w:pPr>
    <w:rPr>
      <w:rFonts w:ascii="Arial" w:hAnsi="Arial"/>
      <w:sz w:val="28"/>
      <w:szCs w:val="24"/>
    </w:rPr>
  </w:style>
  <w:style w:type="paragraph" w:customStyle="1" w:styleId="StyleAuthorNote10ptItalicBlue">
    <w:name w:val="Style AuthorNote + 10 pt Italic Blue"/>
    <w:basedOn w:val="AuthorNote"/>
    <w:rPr>
      <w:rFonts w:eastAsia="Arial Unicode MS" w:cs="Arial"/>
      <w:i/>
      <w:iCs/>
      <w:color w:val="0000FF"/>
      <w:szCs w:val="20"/>
    </w:rPr>
  </w:style>
  <w:style w:type="character" w:customStyle="1" w:styleId="StyleAuthorNote10ptItalicBlueChar">
    <w:name w:val="Style AuthorNote + 10 pt Italic Blue Char"/>
    <w:rPr>
      <w:rFonts w:ascii="Arial" w:eastAsia="Arial Unicode MS" w:hAnsi="Arial" w:cs="Arial"/>
      <w:i/>
      <w:iCs/>
      <w:color w:val="0000FF"/>
      <w:sz w:val="18"/>
      <w:lang w:val="en-US" w:eastAsia="he-IL" w:bidi="he-IL"/>
    </w:rPr>
  </w:style>
  <w:style w:type="paragraph" w:customStyle="1" w:styleId="StyleStyleAuthorNote9ptItalicBlueLeft">
    <w:name w:val="Style Style AuthorNote + 9 pt Italic Blue + Left"/>
    <w:basedOn w:val="StyleAuthorNote10ptItalicBlue"/>
    <w:pPr>
      <w:jc w:val="left"/>
    </w:pPr>
  </w:style>
  <w:style w:type="paragraph" w:customStyle="1" w:styleId="StyleHeading2Underline">
    <w:name w:val="Style Heading 2 + Underline"/>
    <w:basedOn w:val="Heading2"/>
    <w:rPr>
      <w:u w:val="single"/>
    </w:rPr>
  </w:style>
  <w:style w:type="character" w:customStyle="1" w:styleId="StyleStyleAuthorNote9ptItalicBlueLeftCharChar">
    <w:name w:val="Style Style AuthorNote + 9 pt Italic Blue + Left Char Char"/>
    <w:rPr>
      <w:rFonts w:ascii="Arial" w:eastAsia="Arial Unicode MS" w:hAnsi="Arial" w:cs="Arial"/>
      <w:i/>
      <w:iCs/>
      <w:color w:val="0000FF"/>
      <w:sz w:val="18"/>
      <w:lang w:val="en-US" w:eastAsia="he-IL" w:bidi="he-IL"/>
    </w:rPr>
  </w:style>
  <w:style w:type="paragraph" w:customStyle="1" w:styleId="TRHeaders">
    <w:name w:val="TR Headers"/>
    <w:basedOn w:val="AuthorDate"/>
    <w:rPr>
      <w:rFonts w:ascii="Times New Roman" w:hAnsi="Times New Roman"/>
    </w:rPr>
  </w:style>
  <w:style w:type="character" w:styleId="Strong">
    <w:name w:val="Strong"/>
    <w:uiPriority w:val="22"/>
    <w:qFormat/>
    <w:rsid w:val="00C0234F"/>
    <w:rPr>
      <w:b/>
      <w:bCs/>
    </w:rPr>
  </w:style>
  <w:style w:type="character" w:styleId="Emphasis">
    <w:name w:val="Emphasis"/>
    <w:qFormat/>
    <w:rsid w:val="00C0234F"/>
    <w:rPr>
      <w:i/>
      <w:iCs/>
    </w:rPr>
  </w:style>
  <w:style w:type="paragraph" w:customStyle="1" w:styleId="Default">
    <w:name w:val="Default"/>
    <w:rsid w:val="00711B8E"/>
    <w:pPr>
      <w:autoSpaceDE w:val="0"/>
      <w:autoSpaceDN w:val="0"/>
      <w:adjustRightInd w:val="0"/>
    </w:pPr>
    <w:rPr>
      <w:rFonts w:ascii="Arial" w:hAnsi="Arial" w:cs="Arial"/>
      <w:color w:val="000000"/>
      <w:sz w:val="24"/>
      <w:szCs w:val="24"/>
      <w:lang w:eastAsia="en-US"/>
    </w:rPr>
  </w:style>
  <w:style w:type="paragraph" w:styleId="Revision">
    <w:name w:val="Revision"/>
    <w:hidden/>
    <w:uiPriority w:val="71"/>
    <w:rsid w:val="00F46D0B"/>
    <w:rPr>
      <w:lang w:val="en-US" w:eastAsia="he-IL" w:bidi="he-IL"/>
    </w:rPr>
  </w:style>
  <w:style w:type="paragraph" w:customStyle="1" w:styleId="ql-indent-1">
    <w:name w:val="ql-indent-1"/>
    <w:basedOn w:val="Normal"/>
    <w:rsid w:val="008064FC"/>
    <w:pPr>
      <w:spacing w:before="100" w:beforeAutospacing="1" w:after="100" w:afterAutospacing="1"/>
    </w:pPr>
    <w:rPr>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01537">
      <w:bodyDiv w:val="1"/>
      <w:marLeft w:val="0"/>
      <w:marRight w:val="0"/>
      <w:marTop w:val="0"/>
      <w:marBottom w:val="0"/>
      <w:divBdr>
        <w:top w:val="none" w:sz="0" w:space="0" w:color="auto"/>
        <w:left w:val="none" w:sz="0" w:space="0" w:color="auto"/>
        <w:bottom w:val="none" w:sz="0" w:space="0" w:color="auto"/>
        <w:right w:val="none" w:sz="0" w:space="0" w:color="auto"/>
      </w:divBdr>
    </w:div>
    <w:div w:id="168770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Embanet\DM\DS%20Changes\Version%2015\Final%20Versions\D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9366ea12-db13-4425-a14c-3515edd2046e">
      <UserInfo>
        <DisplayName>Kapanadze, Nika</DisplayName>
        <AccountId>12</AccountId>
        <AccountType/>
      </UserInfo>
      <UserInfo>
        <DisplayName>Shtern, Olesia</DisplayName>
        <AccountId>14</AccountId>
        <AccountType/>
      </UserInfo>
      <UserInfo>
        <DisplayName>Coleman, Paul</DisplayName>
        <AccountId>13</AccountId>
        <AccountType/>
      </UserInfo>
      <UserInfo>
        <DisplayName>Thatal, Pawan</DisplayName>
        <AccountId>9</AccountId>
        <AccountType/>
      </UserInfo>
      <UserInfo>
        <DisplayName>Tamrongsakulsiri, Naruemol</DisplayName>
        <AccountId>15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CD7C49540F6A740ABB736B423626B24" ma:contentTypeVersion="5" ma:contentTypeDescription="Create a new document." ma:contentTypeScope="" ma:versionID="7af73c9045627751a97ba2681162cc67">
  <xsd:schema xmlns:xsd="http://www.w3.org/2001/XMLSchema" xmlns:xs="http://www.w3.org/2001/XMLSchema" xmlns:p="http://schemas.microsoft.com/office/2006/metadata/properties" xmlns:ns2="575396de-075c-4988-845a-ae8bb3542c31" xmlns:ns3="9366ea12-db13-4425-a14c-3515edd2046e" targetNamespace="http://schemas.microsoft.com/office/2006/metadata/properties" ma:root="true" ma:fieldsID="ed53d63f07ee0f086783eb7909264a99" ns2:_="" ns3:_="">
    <xsd:import namespace="575396de-075c-4988-845a-ae8bb3542c31"/>
    <xsd:import namespace="9366ea12-db13-4425-a14c-3515edd2046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5396de-075c-4988-845a-ae8bb3542c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66ea12-db13-4425-a14c-3515edd2046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04AFEB-FB04-470A-B8DA-AD7189A7B23B}">
  <ds:schemaRefs>
    <ds:schemaRef ds:uri="http://schemas.openxmlformats.org/officeDocument/2006/bibliography"/>
  </ds:schemaRefs>
</ds:datastoreItem>
</file>

<file path=customXml/itemProps2.xml><?xml version="1.0" encoding="utf-8"?>
<ds:datastoreItem xmlns:ds="http://schemas.openxmlformats.org/officeDocument/2006/customXml" ds:itemID="{8A08FFF1-E61A-42AD-83D5-C08DF758F1A9}">
  <ds:schemaRefs>
    <ds:schemaRef ds:uri="http://schemas.microsoft.com/office/2006/metadata/properties"/>
    <ds:schemaRef ds:uri="http://schemas.microsoft.com/office/infopath/2007/PartnerControls"/>
    <ds:schemaRef ds:uri="9366ea12-db13-4425-a14c-3515edd2046e"/>
  </ds:schemaRefs>
</ds:datastoreItem>
</file>

<file path=customXml/itemProps3.xml><?xml version="1.0" encoding="utf-8"?>
<ds:datastoreItem xmlns:ds="http://schemas.openxmlformats.org/officeDocument/2006/customXml" ds:itemID="{CECC5840-0C83-48A5-A7B3-9A90C9A6488D}">
  <ds:schemaRefs>
    <ds:schemaRef ds:uri="http://schemas.microsoft.com/sharepoint/v3/contenttype/forms"/>
  </ds:schemaRefs>
</ds:datastoreItem>
</file>

<file path=customXml/itemProps4.xml><?xml version="1.0" encoding="utf-8"?>
<ds:datastoreItem xmlns:ds="http://schemas.openxmlformats.org/officeDocument/2006/customXml" ds:itemID="{091A7BB7-93ED-4963-97E9-616EE7840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5396de-075c-4988-845a-ae8bb3542c31"/>
    <ds:schemaRef ds:uri="9366ea12-db13-4425-a14c-3515edd204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DS Template</Template>
  <TotalTime>0</TotalTime>
  <Pages>11</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Report Title</vt:lpstr>
    </vt:vector>
  </TitlesOfParts>
  <Company>University of Liverpool</Company>
  <LinksUpToDate>false</LinksUpToDate>
  <CharactersWithSpaces>6660</CharactersWithSpaces>
  <SharedDoc>false</SharedDoc>
  <HLinks>
    <vt:vector size="96" baseType="variant">
      <vt:variant>
        <vt:i4>1245239</vt:i4>
      </vt:variant>
      <vt:variant>
        <vt:i4>92</vt:i4>
      </vt:variant>
      <vt:variant>
        <vt:i4>0</vt:i4>
      </vt:variant>
      <vt:variant>
        <vt:i4>5</vt:i4>
      </vt:variant>
      <vt:variant>
        <vt:lpwstr/>
      </vt:variant>
      <vt:variant>
        <vt:lpwstr>_Toc146314177</vt:lpwstr>
      </vt:variant>
      <vt:variant>
        <vt:i4>1245239</vt:i4>
      </vt:variant>
      <vt:variant>
        <vt:i4>86</vt:i4>
      </vt:variant>
      <vt:variant>
        <vt:i4>0</vt:i4>
      </vt:variant>
      <vt:variant>
        <vt:i4>5</vt:i4>
      </vt:variant>
      <vt:variant>
        <vt:lpwstr/>
      </vt:variant>
      <vt:variant>
        <vt:lpwstr>_Toc146314176</vt:lpwstr>
      </vt:variant>
      <vt:variant>
        <vt:i4>1245239</vt:i4>
      </vt:variant>
      <vt:variant>
        <vt:i4>80</vt:i4>
      </vt:variant>
      <vt:variant>
        <vt:i4>0</vt:i4>
      </vt:variant>
      <vt:variant>
        <vt:i4>5</vt:i4>
      </vt:variant>
      <vt:variant>
        <vt:lpwstr/>
      </vt:variant>
      <vt:variant>
        <vt:lpwstr>_Toc146314175</vt:lpwstr>
      </vt:variant>
      <vt:variant>
        <vt:i4>1245239</vt:i4>
      </vt:variant>
      <vt:variant>
        <vt:i4>74</vt:i4>
      </vt:variant>
      <vt:variant>
        <vt:i4>0</vt:i4>
      </vt:variant>
      <vt:variant>
        <vt:i4>5</vt:i4>
      </vt:variant>
      <vt:variant>
        <vt:lpwstr/>
      </vt:variant>
      <vt:variant>
        <vt:lpwstr>_Toc146314174</vt:lpwstr>
      </vt:variant>
      <vt:variant>
        <vt:i4>1245239</vt:i4>
      </vt:variant>
      <vt:variant>
        <vt:i4>68</vt:i4>
      </vt:variant>
      <vt:variant>
        <vt:i4>0</vt:i4>
      </vt:variant>
      <vt:variant>
        <vt:i4>5</vt:i4>
      </vt:variant>
      <vt:variant>
        <vt:lpwstr/>
      </vt:variant>
      <vt:variant>
        <vt:lpwstr>_Toc146314173</vt:lpwstr>
      </vt:variant>
      <vt:variant>
        <vt:i4>1245239</vt:i4>
      </vt:variant>
      <vt:variant>
        <vt:i4>62</vt:i4>
      </vt:variant>
      <vt:variant>
        <vt:i4>0</vt:i4>
      </vt:variant>
      <vt:variant>
        <vt:i4>5</vt:i4>
      </vt:variant>
      <vt:variant>
        <vt:lpwstr/>
      </vt:variant>
      <vt:variant>
        <vt:lpwstr>_Toc146314172</vt:lpwstr>
      </vt:variant>
      <vt:variant>
        <vt:i4>1245239</vt:i4>
      </vt:variant>
      <vt:variant>
        <vt:i4>56</vt:i4>
      </vt:variant>
      <vt:variant>
        <vt:i4>0</vt:i4>
      </vt:variant>
      <vt:variant>
        <vt:i4>5</vt:i4>
      </vt:variant>
      <vt:variant>
        <vt:lpwstr/>
      </vt:variant>
      <vt:variant>
        <vt:lpwstr>_Toc146314171</vt:lpwstr>
      </vt:variant>
      <vt:variant>
        <vt:i4>1245239</vt:i4>
      </vt:variant>
      <vt:variant>
        <vt:i4>50</vt:i4>
      </vt:variant>
      <vt:variant>
        <vt:i4>0</vt:i4>
      </vt:variant>
      <vt:variant>
        <vt:i4>5</vt:i4>
      </vt:variant>
      <vt:variant>
        <vt:lpwstr/>
      </vt:variant>
      <vt:variant>
        <vt:lpwstr>_Toc146314170</vt:lpwstr>
      </vt:variant>
      <vt:variant>
        <vt:i4>1179703</vt:i4>
      </vt:variant>
      <vt:variant>
        <vt:i4>44</vt:i4>
      </vt:variant>
      <vt:variant>
        <vt:i4>0</vt:i4>
      </vt:variant>
      <vt:variant>
        <vt:i4>5</vt:i4>
      </vt:variant>
      <vt:variant>
        <vt:lpwstr/>
      </vt:variant>
      <vt:variant>
        <vt:lpwstr>_Toc146314169</vt:lpwstr>
      </vt:variant>
      <vt:variant>
        <vt:i4>1179703</vt:i4>
      </vt:variant>
      <vt:variant>
        <vt:i4>38</vt:i4>
      </vt:variant>
      <vt:variant>
        <vt:i4>0</vt:i4>
      </vt:variant>
      <vt:variant>
        <vt:i4>5</vt:i4>
      </vt:variant>
      <vt:variant>
        <vt:lpwstr/>
      </vt:variant>
      <vt:variant>
        <vt:lpwstr>_Toc146314168</vt:lpwstr>
      </vt:variant>
      <vt:variant>
        <vt:i4>1179703</vt:i4>
      </vt:variant>
      <vt:variant>
        <vt:i4>32</vt:i4>
      </vt:variant>
      <vt:variant>
        <vt:i4>0</vt:i4>
      </vt:variant>
      <vt:variant>
        <vt:i4>5</vt:i4>
      </vt:variant>
      <vt:variant>
        <vt:lpwstr/>
      </vt:variant>
      <vt:variant>
        <vt:lpwstr>_Toc146314167</vt:lpwstr>
      </vt:variant>
      <vt:variant>
        <vt:i4>1179703</vt:i4>
      </vt:variant>
      <vt:variant>
        <vt:i4>26</vt:i4>
      </vt:variant>
      <vt:variant>
        <vt:i4>0</vt:i4>
      </vt:variant>
      <vt:variant>
        <vt:i4>5</vt:i4>
      </vt:variant>
      <vt:variant>
        <vt:lpwstr/>
      </vt:variant>
      <vt:variant>
        <vt:lpwstr>_Toc146314166</vt:lpwstr>
      </vt:variant>
      <vt:variant>
        <vt:i4>1179703</vt:i4>
      </vt:variant>
      <vt:variant>
        <vt:i4>20</vt:i4>
      </vt:variant>
      <vt:variant>
        <vt:i4>0</vt:i4>
      </vt:variant>
      <vt:variant>
        <vt:i4>5</vt:i4>
      </vt:variant>
      <vt:variant>
        <vt:lpwstr/>
      </vt:variant>
      <vt:variant>
        <vt:lpwstr>_Toc146314165</vt:lpwstr>
      </vt:variant>
      <vt:variant>
        <vt:i4>1179703</vt:i4>
      </vt:variant>
      <vt:variant>
        <vt:i4>14</vt:i4>
      </vt:variant>
      <vt:variant>
        <vt:i4>0</vt:i4>
      </vt:variant>
      <vt:variant>
        <vt:i4>5</vt:i4>
      </vt:variant>
      <vt:variant>
        <vt:lpwstr/>
      </vt:variant>
      <vt:variant>
        <vt:lpwstr>_Toc146314164</vt:lpwstr>
      </vt:variant>
      <vt:variant>
        <vt:i4>1179703</vt:i4>
      </vt:variant>
      <vt:variant>
        <vt:i4>8</vt:i4>
      </vt:variant>
      <vt:variant>
        <vt:i4>0</vt:i4>
      </vt:variant>
      <vt:variant>
        <vt:i4>5</vt:i4>
      </vt:variant>
      <vt:variant>
        <vt:lpwstr/>
      </vt:variant>
      <vt:variant>
        <vt:lpwstr>_Toc146314163</vt:lpwstr>
      </vt:variant>
      <vt:variant>
        <vt:i4>1179703</vt:i4>
      </vt:variant>
      <vt:variant>
        <vt:i4>2</vt:i4>
      </vt:variant>
      <vt:variant>
        <vt:i4>0</vt:i4>
      </vt:variant>
      <vt:variant>
        <vt:i4>5</vt:i4>
      </vt:variant>
      <vt:variant>
        <vt:lpwstr/>
      </vt:variant>
      <vt:variant>
        <vt:lpwstr>_Toc146314162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Title</dc:title>
  <dc:subject>Report</dc:subject>
  <dc:creator>University of Liverpool</dc:creator>
  <cp:keywords/>
  <cp:lastModifiedBy>Paul Coleman</cp:lastModifiedBy>
  <cp:revision>3</cp:revision>
  <cp:lastPrinted>2005-11-22T03:00:00Z</cp:lastPrinted>
  <dcterms:created xsi:type="dcterms:W3CDTF">2023-10-05T07:22:00Z</dcterms:created>
  <dcterms:modified xsi:type="dcterms:W3CDTF">2023-10-05T07:32:00Z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0x010100ECD7C49540F6A740ABB736B423626B24</vt:lpwstr>
  </property>
</Properties>
</file>